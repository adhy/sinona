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C271C" w14:textId="341A5B7B" w:rsidR="00AD1CDE" w:rsidRPr="001A1A1A" w:rsidRDefault="00AD1CDE">
      <w:pPr>
        <w:pStyle w:val="NoSpacing"/>
        <w:tabs>
          <w:tab w:val="left" w:pos="993"/>
          <w:tab w:val="left" w:pos="1134"/>
          <w:tab w:val="left" w:pos="7513"/>
        </w:tabs>
        <w:spacing w:line="276" w:lineRule="auto"/>
        <w:ind w:right="-472"/>
        <w:jc w:val="both"/>
        <w:rPr>
          <w:rFonts w:ascii="Arial" w:hAnsi="Arial" w:cs="Arial"/>
          <w:sz w:val="22"/>
          <w:szCs w:val="22"/>
        </w:rPr>
        <w:pPrChange w:id="0" w:author="User" w:date="2022-10-11T09:07:00Z">
          <w:pPr>
            <w:pStyle w:val="NoSpacing"/>
            <w:tabs>
              <w:tab w:val="left" w:pos="993"/>
              <w:tab w:val="left" w:pos="1134"/>
              <w:tab w:val="left" w:pos="7655"/>
            </w:tabs>
            <w:spacing w:line="276" w:lineRule="auto"/>
            <w:ind w:right="-472"/>
            <w:jc w:val="both"/>
          </w:pPr>
        </w:pPrChange>
      </w:pPr>
      <w:r w:rsidRPr="001A1A1A">
        <w:rPr>
          <w:rFonts w:ascii="Arial" w:hAnsi="Arial" w:cs="Arial"/>
          <w:sz w:val="22"/>
          <w:szCs w:val="22"/>
        </w:rPr>
        <w:t>Nomor</w:t>
      </w:r>
      <w:r w:rsidRPr="001A1A1A">
        <w:rPr>
          <w:rFonts w:ascii="Arial" w:hAnsi="Arial" w:cs="Arial"/>
          <w:sz w:val="22"/>
          <w:szCs w:val="22"/>
        </w:rPr>
        <w:tab/>
        <w:t>:</w:t>
      </w:r>
      <w:r w:rsidRPr="001A1A1A">
        <w:rPr>
          <w:rFonts w:ascii="Arial" w:hAnsi="Arial" w:cs="Arial"/>
          <w:sz w:val="22"/>
          <w:szCs w:val="22"/>
        </w:rPr>
        <w:tab/>
        <w:t>LB.02.02/</w:t>
      </w:r>
      <w:r w:rsidR="00B726F7">
        <w:rPr>
          <w:rFonts w:ascii="Arial" w:hAnsi="Arial" w:cs="Arial"/>
          <w:sz w:val="22"/>
          <w:szCs w:val="22"/>
        </w:rPr>
        <w:t>5</w:t>
      </w:r>
      <w:r w:rsidRPr="009A76C7">
        <w:rPr>
          <w:rFonts w:ascii="Arial" w:hAnsi="Arial" w:cs="Arial"/>
          <w:color w:val="000000"/>
          <w:sz w:val="22"/>
          <w:szCs w:val="22"/>
        </w:rPr>
        <w:t>/</w:t>
      </w:r>
      <w:ins w:id="1" w:author="User" w:date="2022-10-11T09:07:00Z">
        <w:r w:rsidR="004B7F9C">
          <w:rPr>
            <w:rFonts w:ascii="Arial" w:hAnsi="Arial" w:cs="Arial"/>
            <w:color w:val="000000"/>
            <w:sz w:val="22"/>
            <w:szCs w:val="22"/>
            <w:lang w:val="id-ID"/>
          </w:rPr>
          <w:t>801</w:t>
        </w:r>
      </w:ins>
      <w:del w:id="2" w:author="User" w:date="2022-10-11T09:07:00Z">
        <w:r w:rsidR="00F02C9D" w:rsidRPr="009A76C7" w:rsidDel="004B7F9C">
          <w:rPr>
            <w:rFonts w:ascii="Arial" w:hAnsi="Arial" w:cs="Arial"/>
            <w:color w:val="000000"/>
            <w:sz w:val="22"/>
            <w:szCs w:val="22"/>
          </w:rPr>
          <w:delText xml:space="preserve">         </w:delText>
        </w:r>
      </w:del>
      <w:r w:rsidRPr="009A76C7">
        <w:rPr>
          <w:rFonts w:ascii="Arial" w:hAnsi="Arial" w:cs="Arial"/>
          <w:color w:val="000000"/>
          <w:sz w:val="22"/>
          <w:szCs w:val="22"/>
        </w:rPr>
        <w:t>/</w:t>
      </w:r>
      <w:r w:rsidRPr="001A1A1A">
        <w:rPr>
          <w:rFonts w:ascii="Arial" w:hAnsi="Arial" w:cs="Arial"/>
          <w:sz w:val="22"/>
          <w:szCs w:val="22"/>
        </w:rPr>
        <w:t>2022</w:t>
      </w:r>
      <w:r w:rsidRPr="001A1A1A">
        <w:rPr>
          <w:rFonts w:ascii="Arial" w:hAnsi="Arial" w:cs="Arial"/>
          <w:color w:val="000000"/>
          <w:sz w:val="22"/>
          <w:szCs w:val="22"/>
        </w:rPr>
        <w:tab/>
      </w:r>
      <w:r w:rsidR="00F02C9D" w:rsidRPr="001A1A1A">
        <w:rPr>
          <w:rFonts w:ascii="Arial" w:hAnsi="Arial" w:cs="Arial"/>
          <w:color w:val="000000"/>
          <w:sz w:val="22"/>
          <w:szCs w:val="22"/>
        </w:rPr>
        <w:t xml:space="preserve"> </w:t>
      </w:r>
      <w:ins w:id="3" w:author="User" w:date="2022-10-11T09:07:00Z">
        <w:r w:rsidR="004B7F9C">
          <w:rPr>
            <w:rFonts w:ascii="Arial" w:hAnsi="Arial" w:cs="Arial"/>
            <w:color w:val="000000"/>
            <w:sz w:val="22"/>
            <w:szCs w:val="22"/>
            <w:lang w:val="id-ID"/>
          </w:rPr>
          <w:t xml:space="preserve">11 </w:t>
        </w:r>
      </w:ins>
      <w:r w:rsidR="00C547BE">
        <w:rPr>
          <w:rFonts w:ascii="Arial" w:hAnsi="Arial" w:cs="Arial"/>
          <w:color w:val="000000"/>
          <w:sz w:val="22"/>
          <w:szCs w:val="22"/>
          <w:lang w:eastAsia="zh-CN"/>
        </w:rPr>
        <w:t>Oktober</w:t>
      </w:r>
      <w:r w:rsidRPr="001A1A1A">
        <w:rPr>
          <w:rFonts w:ascii="Arial" w:hAnsi="Arial" w:cs="Arial"/>
          <w:color w:val="000000"/>
          <w:sz w:val="22"/>
          <w:szCs w:val="22"/>
        </w:rPr>
        <w:t xml:space="preserve"> 2022</w:t>
      </w:r>
    </w:p>
    <w:p w14:paraId="15853BF6" w14:textId="77777777" w:rsidR="00AD1CDE" w:rsidRPr="001A1A1A" w:rsidRDefault="00AD1CDE" w:rsidP="00AD1CDE">
      <w:pPr>
        <w:pStyle w:val="NoSpacing"/>
        <w:tabs>
          <w:tab w:val="left" w:pos="993"/>
          <w:tab w:val="left" w:pos="1134"/>
          <w:tab w:val="left" w:pos="7655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A1A1A">
        <w:rPr>
          <w:rFonts w:ascii="Arial" w:hAnsi="Arial" w:cs="Arial"/>
          <w:sz w:val="22"/>
          <w:szCs w:val="22"/>
        </w:rPr>
        <w:t>Lampiran</w:t>
      </w:r>
      <w:r w:rsidRPr="001A1A1A">
        <w:rPr>
          <w:rFonts w:ascii="Arial" w:hAnsi="Arial" w:cs="Arial"/>
          <w:sz w:val="22"/>
          <w:szCs w:val="22"/>
        </w:rPr>
        <w:tab/>
        <w:t>:</w:t>
      </w:r>
      <w:r w:rsidRPr="001A1A1A">
        <w:rPr>
          <w:rFonts w:ascii="Arial" w:hAnsi="Arial" w:cs="Arial"/>
          <w:sz w:val="22"/>
          <w:szCs w:val="22"/>
        </w:rPr>
        <w:tab/>
        <w:t>Satu berkas</w:t>
      </w:r>
    </w:p>
    <w:p w14:paraId="1D6E4204" w14:textId="1DBEB74E" w:rsidR="00AD1CDE" w:rsidRPr="001A1A1A" w:rsidRDefault="00AD1CDE" w:rsidP="0084007D">
      <w:pPr>
        <w:pStyle w:val="NoSpacing"/>
        <w:tabs>
          <w:tab w:val="left" w:pos="993"/>
          <w:tab w:val="left" w:pos="1134"/>
        </w:tabs>
        <w:spacing w:line="276" w:lineRule="auto"/>
        <w:ind w:left="1134" w:right="1513" w:hanging="1134"/>
        <w:jc w:val="both"/>
        <w:rPr>
          <w:rFonts w:ascii="Arial" w:hAnsi="Arial" w:cs="Arial"/>
          <w:sz w:val="22"/>
          <w:szCs w:val="22"/>
        </w:rPr>
      </w:pPr>
      <w:r w:rsidRPr="001A1A1A">
        <w:rPr>
          <w:rFonts w:ascii="Arial" w:hAnsi="Arial" w:cs="Arial"/>
          <w:sz w:val="22"/>
          <w:szCs w:val="22"/>
        </w:rPr>
        <w:t xml:space="preserve">Hal          </w:t>
      </w:r>
      <w:r w:rsidR="00C547BE">
        <w:rPr>
          <w:rFonts w:ascii="Arial" w:hAnsi="Arial" w:cs="Arial"/>
          <w:sz w:val="22"/>
          <w:szCs w:val="22"/>
        </w:rPr>
        <w:tab/>
      </w:r>
      <w:r w:rsidRPr="001A1A1A">
        <w:rPr>
          <w:rFonts w:ascii="Arial" w:hAnsi="Arial" w:cs="Arial"/>
          <w:sz w:val="22"/>
          <w:szCs w:val="22"/>
        </w:rPr>
        <w:t>:</w:t>
      </w:r>
      <w:r w:rsidR="00C547BE">
        <w:rPr>
          <w:rFonts w:ascii="Arial" w:hAnsi="Arial" w:cs="Arial"/>
          <w:sz w:val="22"/>
          <w:szCs w:val="22"/>
        </w:rPr>
        <w:tab/>
      </w:r>
      <w:r w:rsidR="00A75169">
        <w:rPr>
          <w:rFonts w:ascii="Arial" w:hAnsi="Arial" w:cs="Arial"/>
          <w:sz w:val="22"/>
          <w:szCs w:val="22"/>
        </w:rPr>
        <w:t>Evaluasi Kebijakan</w:t>
      </w:r>
      <w:r w:rsidR="00A75169" w:rsidRPr="001A1A1A">
        <w:rPr>
          <w:rFonts w:ascii="Arial" w:hAnsi="Arial" w:cs="Arial"/>
          <w:sz w:val="22"/>
          <w:szCs w:val="22"/>
        </w:rPr>
        <w:t xml:space="preserve"> </w:t>
      </w:r>
      <w:r w:rsidRPr="001A1A1A">
        <w:rPr>
          <w:rFonts w:ascii="Arial" w:hAnsi="Arial" w:cs="Arial"/>
          <w:sz w:val="22"/>
          <w:szCs w:val="22"/>
        </w:rPr>
        <w:t>Pelayanan PTM Terpadu</w:t>
      </w:r>
    </w:p>
    <w:p w14:paraId="29E7540B" w14:textId="77777777" w:rsidR="00AD1CDE" w:rsidRPr="001A1A1A" w:rsidRDefault="00AD1CDE" w:rsidP="00AD1CDE"/>
    <w:p w14:paraId="2A8FF381" w14:textId="77777777" w:rsidR="00AD1CDE" w:rsidRPr="001A1A1A" w:rsidRDefault="00AD1CDE" w:rsidP="00AD1CDE"/>
    <w:p w14:paraId="6F7D569B" w14:textId="77777777" w:rsidR="00AD1CDE" w:rsidRDefault="00AD1CDE" w:rsidP="00AD1CDE">
      <w:r w:rsidRPr="001A1A1A">
        <w:t>Yth. (Daftar undangan terlampir)</w:t>
      </w:r>
    </w:p>
    <w:p w14:paraId="367061BC" w14:textId="77777777" w:rsidR="00B726F7" w:rsidRPr="001A1A1A" w:rsidRDefault="00B726F7" w:rsidP="0084007D">
      <w:pPr>
        <w:pStyle w:val="NoSpacing"/>
      </w:pPr>
    </w:p>
    <w:p w14:paraId="106232A8" w14:textId="77777777" w:rsidR="00AD1CDE" w:rsidRPr="001A1A1A" w:rsidRDefault="00AD1CDE" w:rsidP="00AD1CDE"/>
    <w:p w14:paraId="223E03D7" w14:textId="11B1E13D" w:rsidR="00AD1CDE" w:rsidRPr="001A1A1A" w:rsidRDefault="00AD1CDE" w:rsidP="00AD1CDE">
      <w:pPr>
        <w:ind w:firstLine="720"/>
        <w:jc w:val="both"/>
      </w:pPr>
      <w:r w:rsidRPr="001A1A1A">
        <w:rPr>
          <w:lang w:val="en-US"/>
        </w:rPr>
        <w:t xml:space="preserve">Dalam rangka </w:t>
      </w:r>
      <w:r w:rsidRPr="001A1A1A">
        <w:rPr>
          <w:lang w:val="zh-CN"/>
        </w:rPr>
        <w:t>p</w:t>
      </w:r>
      <w:r w:rsidRPr="001A1A1A">
        <w:t xml:space="preserve">ersiapan </w:t>
      </w:r>
      <w:r w:rsidRPr="001A1A1A">
        <w:rPr>
          <w:lang w:val="en-US"/>
        </w:rPr>
        <w:t xml:space="preserve">kegiatan </w:t>
      </w:r>
      <w:r w:rsidR="00A75169">
        <w:rPr>
          <w:lang w:val="en-US"/>
        </w:rPr>
        <w:t>Evaluasi Kebijakan</w:t>
      </w:r>
      <w:r w:rsidRPr="001A1A1A">
        <w:rPr>
          <w:lang w:val="en-US"/>
        </w:rPr>
        <w:t xml:space="preserve"> Pelayanan </w:t>
      </w:r>
      <w:r w:rsidR="00226684" w:rsidRPr="001A1A1A">
        <w:rPr>
          <w:lang w:val="en-US"/>
        </w:rPr>
        <w:t>Penyakit Tidak M</w:t>
      </w:r>
      <w:r w:rsidR="00EB050E" w:rsidRPr="001A1A1A">
        <w:rPr>
          <w:lang w:val="en-US"/>
        </w:rPr>
        <w:t>e</w:t>
      </w:r>
      <w:r w:rsidR="00226684" w:rsidRPr="001A1A1A">
        <w:rPr>
          <w:lang w:val="en-US"/>
        </w:rPr>
        <w:t>nular (</w:t>
      </w:r>
      <w:r w:rsidRPr="001A1A1A">
        <w:rPr>
          <w:lang w:val="en-US"/>
        </w:rPr>
        <w:t>PTM</w:t>
      </w:r>
      <w:r w:rsidR="00226684" w:rsidRPr="001A1A1A">
        <w:rPr>
          <w:lang w:val="en-US"/>
        </w:rPr>
        <w:t>)</w:t>
      </w:r>
      <w:r w:rsidRPr="001A1A1A">
        <w:rPr>
          <w:lang w:val="en-US"/>
        </w:rPr>
        <w:t xml:space="preserve"> Terpadu, bersama ini kami mohon kehadiran Saudara dalam pertemuan </w:t>
      </w:r>
      <w:r w:rsidR="006C11FB" w:rsidRPr="0088309C">
        <w:rPr>
          <w:i/>
          <w:iCs/>
          <w:szCs w:val="20"/>
          <w:rPrChange w:id="4" w:author="Pusat DUA Kemenkes" w:date="2022-10-11T08:32:00Z">
            <w:rPr>
              <w:rFonts w:ascii="Abadi" w:hAnsi="Abadi"/>
              <w:sz w:val="24"/>
            </w:rPr>
          </w:rPrChange>
        </w:rPr>
        <w:t>Refreshing</w:t>
      </w:r>
      <w:r w:rsidR="006C11FB" w:rsidRPr="0088309C">
        <w:rPr>
          <w:szCs w:val="20"/>
          <w:rPrChange w:id="5" w:author="Pusat DUA Kemenkes" w:date="2022-10-11T08:32:00Z">
            <w:rPr>
              <w:rFonts w:ascii="Abadi" w:hAnsi="Abadi"/>
              <w:sz w:val="24"/>
            </w:rPr>
          </w:rPrChange>
        </w:rPr>
        <w:t xml:space="preserve"> Kader dan Tenaga Kesehatan</w:t>
      </w:r>
      <w:r w:rsidR="006C11FB" w:rsidRPr="0088309C" w:rsidDel="006C11FB">
        <w:rPr>
          <w:sz w:val="20"/>
          <w:szCs w:val="20"/>
          <w:lang w:val="en-US"/>
          <w:rPrChange w:id="6" w:author="Pusat DUA Kemenkes" w:date="2022-10-11T08:32:00Z">
            <w:rPr>
              <w:lang w:val="en-US"/>
            </w:rPr>
          </w:rPrChange>
        </w:rPr>
        <w:t xml:space="preserve"> </w:t>
      </w:r>
      <w:r w:rsidRPr="001A1A1A">
        <w:rPr>
          <w:lang w:val="en-US"/>
        </w:rPr>
        <w:t>yang akan dilaksanakan pada:</w:t>
      </w:r>
      <w:r w:rsidRPr="001A1A1A" w:rsidDel="00DD2A6A">
        <w:rPr>
          <w:i/>
          <w:iCs/>
          <w:lang w:val="zh-CN"/>
        </w:rPr>
        <w:t xml:space="preserve"> </w:t>
      </w:r>
    </w:p>
    <w:p w14:paraId="40261A69" w14:textId="5E48774E" w:rsidR="00AD1CDE" w:rsidRPr="001A1A1A" w:rsidRDefault="00260211" w:rsidP="0084007D">
      <w:pPr>
        <w:tabs>
          <w:tab w:val="left" w:pos="1985"/>
          <w:tab w:val="left" w:pos="2127"/>
        </w:tabs>
        <w:ind w:left="709"/>
        <w:jc w:val="both"/>
      </w:pPr>
      <w:r>
        <w:rPr>
          <w:lang w:val="en-US"/>
        </w:rPr>
        <w:t>h</w:t>
      </w:r>
      <w:r w:rsidRPr="001A1A1A">
        <w:t>ari/tanggal</w:t>
      </w:r>
      <w:r w:rsidR="00AD1CDE" w:rsidRPr="001A1A1A">
        <w:tab/>
        <w:t>:</w:t>
      </w:r>
      <w:r w:rsidR="00C547BE">
        <w:rPr>
          <w:lang w:val="en-US"/>
        </w:rPr>
        <w:tab/>
      </w:r>
      <w:r w:rsidR="00996FC6">
        <w:rPr>
          <w:lang w:val="en-US"/>
        </w:rPr>
        <w:t>Kamis s.d</w:t>
      </w:r>
      <w:r w:rsidR="00C547BE">
        <w:rPr>
          <w:lang w:val="en-US"/>
        </w:rPr>
        <w:t>.</w:t>
      </w:r>
      <w:r w:rsidR="00996FC6">
        <w:rPr>
          <w:lang w:val="en-US"/>
        </w:rPr>
        <w:t xml:space="preserve"> Jumat</w:t>
      </w:r>
      <w:r w:rsidR="00AD1CDE" w:rsidRPr="001A1A1A">
        <w:rPr>
          <w:lang w:val="en-US"/>
        </w:rPr>
        <w:t>/</w:t>
      </w:r>
      <w:r w:rsidR="006C11FB">
        <w:rPr>
          <w:lang w:val="id-ID"/>
        </w:rPr>
        <w:t>13</w:t>
      </w:r>
      <w:r w:rsidR="00996FC6">
        <w:rPr>
          <w:lang w:val="en-US"/>
        </w:rPr>
        <w:t xml:space="preserve"> s.d</w:t>
      </w:r>
      <w:r w:rsidR="00C547BE">
        <w:rPr>
          <w:lang w:val="en-US"/>
        </w:rPr>
        <w:t>.</w:t>
      </w:r>
      <w:r w:rsidR="00996FC6">
        <w:rPr>
          <w:lang w:val="en-US"/>
        </w:rPr>
        <w:t xml:space="preserve"> </w:t>
      </w:r>
      <w:r w:rsidR="006C11FB">
        <w:rPr>
          <w:lang w:val="id-ID"/>
        </w:rPr>
        <w:t>14</w:t>
      </w:r>
      <w:r w:rsidR="00AD1CDE" w:rsidRPr="001A1A1A">
        <w:rPr>
          <w:lang w:val="en-US"/>
        </w:rPr>
        <w:t xml:space="preserve"> </w:t>
      </w:r>
      <w:r w:rsidR="00996FC6">
        <w:rPr>
          <w:lang w:val="en-US"/>
        </w:rPr>
        <w:t>Oktober</w:t>
      </w:r>
      <w:r w:rsidR="00AD1CDE" w:rsidRPr="001A1A1A">
        <w:rPr>
          <w:lang w:val="en-US"/>
        </w:rPr>
        <w:t xml:space="preserve"> 2022</w:t>
      </w:r>
    </w:p>
    <w:p w14:paraId="10CFF6AE" w14:textId="4036AFC9" w:rsidR="00AD1CDE" w:rsidRPr="000C3504" w:rsidRDefault="00260211" w:rsidP="0084007D">
      <w:pPr>
        <w:pStyle w:val="NoSpacing"/>
        <w:tabs>
          <w:tab w:val="left" w:pos="1985"/>
          <w:tab w:val="left" w:pos="2127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pukul</w:t>
      </w:r>
      <w:r w:rsidR="00AD1CDE" w:rsidRPr="001A1A1A">
        <w:rPr>
          <w:rFonts w:ascii="Arial" w:hAnsi="Arial" w:cs="Arial"/>
          <w:sz w:val="22"/>
          <w:szCs w:val="22"/>
        </w:rPr>
        <w:tab/>
        <w:t>:</w:t>
      </w:r>
      <w:r w:rsidR="00AD1CDE" w:rsidRPr="001A1A1A">
        <w:rPr>
          <w:rFonts w:ascii="Arial" w:hAnsi="Arial" w:cs="Arial"/>
          <w:sz w:val="22"/>
          <w:szCs w:val="22"/>
        </w:rPr>
        <w:tab/>
      </w:r>
      <w:r w:rsidR="000C3504" w:rsidRPr="0084007D">
        <w:rPr>
          <w:rFonts w:ascii="Arial" w:hAnsi="Arial" w:cs="Arial"/>
          <w:sz w:val="22"/>
          <w:szCs w:val="22"/>
        </w:rPr>
        <w:t>09</w:t>
      </w:r>
      <w:r w:rsidR="00CE2884" w:rsidRPr="0084007D">
        <w:rPr>
          <w:rFonts w:ascii="Arial" w:hAnsi="Arial" w:cs="Arial"/>
          <w:sz w:val="22"/>
          <w:szCs w:val="22"/>
        </w:rPr>
        <w:t>:</w:t>
      </w:r>
      <w:r w:rsidR="00A75169">
        <w:rPr>
          <w:rFonts w:ascii="Arial" w:hAnsi="Arial" w:cs="Arial"/>
          <w:sz w:val="22"/>
          <w:szCs w:val="22"/>
        </w:rPr>
        <w:t>00</w:t>
      </w:r>
      <w:r w:rsidR="00AD1CDE" w:rsidRPr="000C3504">
        <w:rPr>
          <w:rFonts w:ascii="Arial" w:hAnsi="Arial" w:cs="Arial"/>
          <w:sz w:val="22"/>
          <w:szCs w:val="22"/>
        </w:rPr>
        <w:t xml:space="preserve"> s.d. 1</w:t>
      </w:r>
      <w:r w:rsidR="00A75169">
        <w:rPr>
          <w:rFonts w:ascii="Arial" w:hAnsi="Arial" w:cs="Arial"/>
          <w:sz w:val="22"/>
          <w:szCs w:val="22"/>
        </w:rPr>
        <w:t>5.3</w:t>
      </w:r>
      <w:r w:rsidR="00AD1CDE" w:rsidRPr="000C3504">
        <w:rPr>
          <w:rFonts w:ascii="Arial" w:hAnsi="Arial" w:cs="Arial"/>
          <w:sz w:val="22"/>
          <w:szCs w:val="22"/>
        </w:rPr>
        <w:t>0 WIB</w:t>
      </w:r>
    </w:p>
    <w:p w14:paraId="15371E19" w14:textId="21181EF4" w:rsidR="00AD1CDE" w:rsidRPr="001A1A1A" w:rsidRDefault="00260211" w:rsidP="0084007D">
      <w:pPr>
        <w:pStyle w:val="NoSpacing"/>
        <w:tabs>
          <w:tab w:val="left" w:pos="1985"/>
          <w:tab w:val="left" w:pos="2127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0C3504">
        <w:rPr>
          <w:rFonts w:ascii="Arial" w:hAnsi="Arial" w:cs="Arial"/>
          <w:sz w:val="22"/>
          <w:szCs w:val="22"/>
        </w:rPr>
        <w:t>empat</w:t>
      </w:r>
      <w:commentRangeStart w:id="7"/>
      <w:commentRangeEnd w:id="7"/>
      <w:r w:rsidR="00AD1CDE" w:rsidRPr="000C3504">
        <w:rPr>
          <w:rStyle w:val="CommentReference"/>
          <w:rFonts w:ascii="Arial" w:eastAsia="Arial" w:hAnsi="Arial" w:cs="Arial"/>
          <w:sz w:val="22"/>
          <w:szCs w:val="22"/>
          <w:lang w:val="id" w:eastAsia="id-ID"/>
        </w:rPr>
        <w:commentReference w:id="7"/>
      </w:r>
      <w:r w:rsidR="00AD1CDE" w:rsidRPr="000C3504">
        <w:rPr>
          <w:rFonts w:ascii="Arial" w:hAnsi="Arial" w:cs="Arial"/>
          <w:sz w:val="22"/>
          <w:szCs w:val="22"/>
        </w:rPr>
        <w:tab/>
        <w:t>:</w:t>
      </w:r>
      <w:r w:rsidR="00AD1CDE" w:rsidRPr="000C3504">
        <w:rPr>
          <w:rFonts w:ascii="Arial" w:hAnsi="Arial" w:cs="Arial"/>
          <w:sz w:val="22"/>
          <w:szCs w:val="22"/>
        </w:rPr>
        <w:tab/>
      </w:r>
      <w:r w:rsidR="00AD1CDE" w:rsidRPr="00FB66E5">
        <w:rPr>
          <w:rFonts w:ascii="Arial" w:hAnsi="Arial" w:cs="Arial"/>
          <w:sz w:val="22"/>
          <w:szCs w:val="22"/>
        </w:rPr>
        <w:t xml:space="preserve">Ruang </w:t>
      </w:r>
      <w:r w:rsidR="00A75169" w:rsidRPr="00FB66E5">
        <w:rPr>
          <w:rFonts w:ascii="Arial" w:hAnsi="Arial" w:cs="Arial"/>
          <w:sz w:val="22"/>
          <w:szCs w:val="22"/>
        </w:rPr>
        <w:t xml:space="preserve">Rapat </w:t>
      </w:r>
      <w:r w:rsidR="009A5BB6">
        <w:rPr>
          <w:rFonts w:ascii="Arial" w:hAnsi="Arial" w:cs="Arial"/>
          <w:sz w:val="22"/>
          <w:szCs w:val="22"/>
        </w:rPr>
        <w:t xml:space="preserve">ex. </w:t>
      </w:r>
      <w:r w:rsidR="00A75169" w:rsidRPr="00FB66E5">
        <w:rPr>
          <w:rFonts w:ascii="Arial" w:hAnsi="Arial" w:cs="Arial"/>
          <w:sz w:val="22"/>
          <w:szCs w:val="22"/>
        </w:rPr>
        <w:t>Gedung Pelatihan</w:t>
      </w:r>
    </w:p>
    <w:p w14:paraId="1B51E4AF" w14:textId="017B56F8" w:rsidR="00AD1CDE" w:rsidRPr="001A1A1A" w:rsidRDefault="00AD1CDE" w:rsidP="0084007D">
      <w:pPr>
        <w:pStyle w:val="NoSpacing"/>
        <w:tabs>
          <w:tab w:val="left" w:pos="1985"/>
          <w:tab w:val="left" w:pos="2127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1A1A1A">
        <w:rPr>
          <w:rFonts w:ascii="Arial" w:hAnsi="Arial" w:cs="Arial"/>
          <w:sz w:val="22"/>
          <w:szCs w:val="22"/>
        </w:rPr>
        <w:tab/>
      </w:r>
      <w:r w:rsidRPr="001A1A1A">
        <w:rPr>
          <w:rFonts w:ascii="Arial" w:hAnsi="Arial" w:cs="Arial"/>
          <w:sz w:val="22"/>
          <w:szCs w:val="22"/>
        </w:rPr>
        <w:tab/>
      </w:r>
      <w:r w:rsidR="009E5146">
        <w:rPr>
          <w:rFonts w:ascii="Arial" w:hAnsi="Arial" w:cs="Arial"/>
          <w:sz w:val="22"/>
          <w:szCs w:val="22"/>
        </w:rPr>
        <w:t xml:space="preserve">UPF </w:t>
      </w:r>
      <w:r w:rsidR="009A76C7">
        <w:rPr>
          <w:rFonts w:ascii="Arial" w:hAnsi="Arial" w:cs="Arial"/>
          <w:sz w:val="22"/>
          <w:szCs w:val="22"/>
        </w:rPr>
        <w:t>Inovasi Penanggulangan Stunting</w:t>
      </w:r>
    </w:p>
    <w:p w14:paraId="2B199611" w14:textId="26029C7A" w:rsidR="00CE6781" w:rsidRDefault="00C547BE" w:rsidP="0084007D">
      <w:pPr>
        <w:pStyle w:val="NoSpacing"/>
        <w:tabs>
          <w:tab w:val="left" w:pos="1985"/>
          <w:tab w:val="left" w:pos="2127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D1CDE" w:rsidRPr="001A1A1A">
        <w:rPr>
          <w:rFonts w:ascii="Arial" w:hAnsi="Arial" w:cs="Arial"/>
          <w:sz w:val="22"/>
          <w:szCs w:val="22"/>
        </w:rPr>
        <w:t xml:space="preserve">Jl. </w:t>
      </w:r>
      <w:r w:rsidR="00ED0185" w:rsidRPr="00ED0185">
        <w:rPr>
          <w:rFonts w:ascii="Arial" w:hAnsi="Arial" w:cs="Arial"/>
          <w:sz w:val="22"/>
          <w:szCs w:val="22"/>
        </w:rPr>
        <w:t>D</w:t>
      </w:r>
      <w:r w:rsidR="000116B6">
        <w:rPr>
          <w:rFonts w:ascii="Arial" w:hAnsi="Arial" w:cs="Arial"/>
          <w:sz w:val="22"/>
          <w:szCs w:val="22"/>
        </w:rPr>
        <w:t>r</w:t>
      </w:r>
      <w:r w:rsidR="00ED0185" w:rsidRPr="00ED0185">
        <w:rPr>
          <w:rFonts w:ascii="Arial" w:hAnsi="Arial" w:cs="Arial"/>
          <w:sz w:val="22"/>
          <w:szCs w:val="22"/>
        </w:rPr>
        <w:t>. S</w:t>
      </w:r>
      <w:r w:rsidR="000116B6">
        <w:rPr>
          <w:rFonts w:ascii="Arial" w:hAnsi="Arial" w:cs="Arial"/>
          <w:sz w:val="22"/>
          <w:szCs w:val="22"/>
        </w:rPr>
        <w:t>e</w:t>
      </w:r>
      <w:r w:rsidR="00ED0185" w:rsidRPr="00ED0185">
        <w:rPr>
          <w:rFonts w:ascii="Arial" w:hAnsi="Arial" w:cs="Arial"/>
          <w:sz w:val="22"/>
          <w:szCs w:val="22"/>
        </w:rPr>
        <w:t>meru, RT</w:t>
      </w:r>
      <w:r>
        <w:rPr>
          <w:rFonts w:ascii="Arial" w:hAnsi="Arial" w:cs="Arial"/>
          <w:sz w:val="22"/>
          <w:szCs w:val="22"/>
        </w:rPr>
        <w:t>-</w:t>
      </w:r>
      <w:r w:rsidR="00ED0185" w:rsidRPr="00ED0185">
        <w:rPr>
          <w:rFonts w:ascii="Arial" w:hAnsi="Arial" w:cs="Arial"/>
          <w:sz w:val="22"/>
          <w:szCs w:val="22"/>
        </w:rPr>
        <w:t>05/RW</w:t>
      </w:r>
      <w:r>
        <w:rPr>
          <w:rFonts w:ascii="Arial" w:hAnsi="Arial" w:cs="Arial"/>
          <w:sz w:val="22"/>
          <w:szCs w:val="22"/>
        </w:rPr>
        <w:t>-0</w:t>
      </w:r>
      <w:r w:rsidR="00ED0185" w:rsidRPr="00ED0185">
        <w:rPr>
          <w:rFonts w:ascii="Arial" w:hAnsi="Arial" w:cs="Arial"/>
          <w:sz w:val="22"/>
          <w:szCs w:val="22"/>
        </w:rPr>
        <w:t xml:space="preserve">8, Kota Bogor, Jawa Barat </w:t>
      </w:r>
    </w:p>
    <w:p w14:paraId="0A83FBDB" w14:textId="1D301BB5" w:rsidR="00260211" w:rsidRDefault="00260211">
      <w:pPr>
        <w:pStyle w:val="NoSpacing"/>
        <w:tabs>
          <w:tab w:val="left" w:pos="1985"/>
          <w:tab w:val="left" w:pos="2127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</w:rPr>
        <w:pPrChange w:id="8" w:author="Pusat DUA Kemenkes" w:date="2022-10-11T08:33:00Z">
          <w:pPr>
            <w:pStyle w:val="NoSpacing"/>
            <w:tabs>
              <w:tab w:val="left" w:pos="2268"/>
              <w:tab w:val="left" w:pos="2410"/>
            </w:tabs>
            <w:spacing w:line="276" w:lineRule="auto"/>
            <w:ind w:left="709"/>
            <w:jc w:val="both"/>
          </w:pPr>
        </w:pPrChange>
      </w:pPr>
      <w:r>
        <w:rPr>
          <w:rFonts w:ascii="Arial" w:hAnsi="Arial" w:cs="Arial"/>
          <w:sz w:val="22"/>
          <w:szCs w:val="22"/>
        </w:rPr>
        <w:t xml:space="preserve">media </w:t>
      </w:r>
      <w:r w:rsidRPr="00BA764E">
        <w:rPr>
          <w:rFonts w:ascii="Arial" w:hAnsi="Arial" w:cs="Arial"/>
          <w:sz w:val="22"/>
          <w:szCs w:val="22"/>
        </w:rPr>
        <w:t>daring</w:t>
      </w:r>
      <w:ins w:id="9" w:author="Pusat DUA Kemenkes" w:date="2022-10-11T08:33:00Z">
        <w:r w:rsidR="0088309C">
          <w:rPr>
            <w:rFonts w:ascii="Arial" w:hAnsi="Arial" w:cs="Arial"/>
            <w:sz w:val="22"/>
            <w:szCs w:val="22"/>
          </w:rPr>
          <w:tab/>
        </w:r>
      </w:ins>
      <w:del w:id="10" w:author="Pusat DUA Kemenkes" w:date="2022-10-11T08:32:00Z">
        <w:r w:rsidDel="0088309C">
          <w:rPr>
            <w:rFonts w:ascii="Arial" w:hAnsi="Arial" w:cs="Arial"/>
            <w:i/>
            <w:iCs/>
            <w:sz w:val="22"/>
            <w:szCs w:val="22"/>
          </w:rPr>
          <w:tab/>
        </w:r>
      </w:del>
      <w:r w:rsidRPr="003F74AB">
        <w:rPr>
          <w:rFonts w:ascii="Arial" w:hAnsi="Arial" w:cs="Arial"/>
          <w:sz w:val="22"/>
          <w:szCs w:val="22"/>
        </w:rPr>
        <w:t>:</w:t>
      </w:r>
      <w:ins w:id="11" w:author="Pusat DUA Kemenkes" w:date="2022-10-11T08:33:00Z">
        <w:r w:rsidR="0088309C">
          <w:rPr>
            <w:rFonts w:ascii="Arial" w:hAnsi="Arial" w:cs="Arial"/>
            <w:sz w:val="22"/>
            <w:szCs w:val="22"/>
          </w:rPr>
          <w:tab/>
        </w:r>
      </w:ins>
      <w:del w:id="12" w:author="Pusat DUA Kemenkes" w:date="2022-10-11T08:33:00Z">
        <w:r w:rsidDel="0088309C">
          <w:rPr>
            <w:rFonts w:ascii="Arial" w:hAnsi="Arial" w:cs="Arial"/>
            <w:sz w:val="22"/>
            <w:szCs w:val="22"/>
          </w:rPr>
          <w:delText xml:space="preserve"> </w:delText>
        </w:r>
      </w:del>
      <w:r>
        <w:rPr>
          <w:rFonts w:ascii="Arial" w:hAnsi="Arial" w:cs="Arial"/>
          <w:sz w:val="22"/>
          <w:szCs w:val="22"/>
        </w:rPr>
        <w:t>Aplikasi Zoom Meeting</w:t>
      </w:r>
    </w:p>
    <w:p w14:paraId="6611A2FA" w14:textId="5157645B" w:rsidR="00260211" w:rsidRPr="0084007D" w:rsidRDefault="00260211">
      <w:pPr>
        <w:pStyle w:val="NoSpacing"/>
        <w:tabs>
          <w:tab w:val="left" w:pos="1985"/>
          <w:tab w:val="left" w:pos="2127"/>
        </w:tabs>
        <w:spacing w:line="276" w:lineRule="auto"/>
        <w:ind w:left="709"/>
        <w:jc w:val="both"/>
        <w:rPr>
          <w:rFonts w:ascii="Arial" w:hAnsi="Arial" w:cs="Arial"/>
          <w:i/>
          <w:iCs/>
          <w:sz w:val="22"/>
          <w:szCs w:val="22"/>
        </w:rPr>
        <w:pPrChange w:id="13" w:author="Pusat DUA Kemenkes" w:date="2022-10-11T08:33:00Z">
          <w:pPr>
            <w:pStyle w:val="NoSpacing"/>
            <w:tabs>
              <w:tab w:val="left" w:pos="2268"/>
              <w:tab w:val="left" w:pos="2410"/>
            </w:tabs>
            <w:spacing w:line="276" w:lineRule="auto"/>
            <w:ind w:left="709"/>
            <w:jc w:val="both"/>
          </w:pPr>
        </w:pPrChange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C5242">
        <w:rPr>
          <w:rFonts w:ascii="Arial" w:hAnsi="Arial" w:cs="Arial"/>
          <w:i/>
          <w:iCs/>
          <w:sz w:val="22"/>
          <w:szCs w:val="22"/>
        </w:rPr>
        <w:t xml:space="preserve">(Meeting ID: </w:t>
      </w:r>
      <w:r w:rsidR="005A41B3" w:rsidRPr="005A41B3">
        <w:rPr>
          <w:rFonts w:ascii="Arial" w:hAnsi="Arial" w:cs="Arial"/>
          <w:sz w:val="22"/>
          <w:szCs w:val="22"/>
        </w:rPr>
        <w:t>942 3483 2396</w:t>
      </w:r>
      <w:r w:rsidRPr="00DC5242">
        <w:rPr>
          <w:rFonts w:ascii="Arial" w:hAnsi="Arial" w:cs="Arial"/>
          <w:i/>
          <w:iCs/>
          <w:sz w:val="22"/>
          <w:szCs w:val="22"/>
        </w:rPr>
        <w:t xml:space="preserve">, Passcode: </w:t>
      </w:r>
      <w:r w:rsidR="001079A6" w:rsidRPr="001079A6">
        <w:rPr>
          <w:rFonts w:ascii="Arial" w:hAnsi="Arial" w:cs="Arial"/>
          <w:iCs/>
          <w:sz w:val="22"/>
          <w:szCs w:val="22"/>
        </w:rPr>
        <w:t>058337</w:t>
      </w:r>
      <w:r w:rsidRPr="00DC5242">
        <w:rPr>
          <w:rFonts w:ascii="Arial" w:hAnsi="Arial" w:cs="Arial"/>
          <w:i/>
          <w:iCs/>
          <w:sz w:val="22"/>
          <w:szCs w:val="22"/>
        </w:rPr>
        <w:t>)</w:t>
      </w:r>
    </w:p>
    <w:p w14:paraId="5D05E5FA" w14:textId="3E2BAB6A" w:rsidR="00AD1CDE" w:rsidDel="0088309C" w:rsidRDefault="00260211">
      <w:pPr>
        <w:pStyle w:val="NoSpacing"/>
        <w:tabs>
          <w:tab w:val="left" w:pos="1985"/>
          <w:tab w:val="left" w:pos="2127"/>
        </w:tabs>
        <w:spacing w:line="276" w:lineRule="auto"/>
        <w:ind w:left="2127" w:hanging="1418"/>
        <w:jc w:val="both"/>
        <w:rPr>
          <w:del w:id="14" w:author="Pusat DUA Kemenkes" w:date="2022-10-11T08:33:00Z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1A1A1A">
        <w:rPr>
          <w:rFonts w:ascii="Arial" w:hAnsi="Arial" w:cs="Arial"/>
          <w:sz w:val="22"/>
          <w:szCs w:val="22"/>
        </w:rPr>
        <w:t>genda</w:t>
      </w:r>
      <w:r w:rsidR="00AD1CDE" w:rsidRPr="001A1A1A">
        <w:rPr>
          <w:rFonts w:ascii="Arial" w:hAnsi="Arial" w:cs="Arial"/>
          <w:sz w:val="22"/>
          <w:szCs w:val="22"/>
        </w:rPr>
        <w:tab/>
        <w:t>:</w:t>
      </w:r>
      <w:r w:rsidR="00C547BE">
        <w:rPr>
          <w:rFonts w:ascii="Arial" w:hAnsi="Arial" w:cs="Arial"/>
          <w:sz w:val="22"/>
          <w:szCs w:val="22"/>
        </w:rPr>
        <w:tab/>
      </w:r>
      <w:del w:id="15" w:author="Pusat DUA Kemenkes" w:date="2022-10-11T08:33:00Z">
        <w:r w:rsidR="0093187E" w:rsidDel="0088309C">
          <w:rPr>
            <w:rFonts w:ascii="Arial" w:hAnsi="Arial" w:cs="Arial"/>
            <w:sz w:val="22"/>
            <w:szCs w:val="22"/>
          </w:rPr>
          <w:delText>Refreshing Kader dan Tenaga Kesehatan</w:delText>
        </w:r>
        <w:r w:rsidR="00E81ADE" w:rsidDel="0088309C">
          <w:rPr>
            <w:rFonts w:ascii="Arial" w:hAnsi="Arial" w:cs="Arial"/>
            <w:sz w:val="22"/>
            <w:szCs w:val="22"/>
          </w:rPr>
          <w:delText>,</w:delText>
        </w:r>
      </w:del>
    </w:p>
    <w:p w14:paraId="10CD7B7E" w14:textId="65131A7E" w:rsidR="00E81ADE" w:rsidRPr="001A1A1A" w:rsidRDefault="00E81ADE">
      <w:pPr>
        <w:pStyle w:val="NoSpacing"/>
        <w:tabs>
          <w:tab w:val="left" w:pos="1985"/>
          <w:tab w:val="left" w:pos="2127"/>
        </w:tabs>
        <w:spacing w:line="276" w:lineRule="auto"/>
        <w:ind w:left="2127" w:hanging="1418"/>
        <w:jc w:val="both"/>
        <w:rPr>
          <w:rFonts w:ascii="Arial" w:hAnsi="Arial" w:cs="Arial"/>
          <w:sz w:val="22"/>
          <w:szCs w:val="22"/>
          <w:lang w:val="zh-CN"/>
        </w:rPr>
      </w:pPr>
      <w:del w:id="16" w:author="Pusat DUA Kemenkes" w:date="2022-10-11T08:33:00Z">
        <w:r w:rsidDel="0088309C">
          <w:rPr>
            <w:rFonts w:ascii="Arial" w:hAnsi="Arial" w:cs="Arial"/>
            <w:sz w:val="22"/>
            <w:szCs w:val="22"/>
          </w:rPr>
          <w:tab/>
        </w:r>
        <w:r w:rsidDel="0088309C">
          <w:rPr>
            <w:rFonts w:ascii="Arial" w:hAnsi="Arial" w:cs="Arial"/>
            <w:sz w:val="22"/>
            <w:szCs w:val="22"/>
          </w:rPr>
          <w:tab/>
          <w:delText>Evaluasi Kebijakan Pelayanan PTM Terpadu</w:delText>
        </w:r>
      </w:del>
      <w:ins w:id="17" w:author="Pusat DUA Kemenkes" w:date="2022-10-11T08:33:00Z">
        <w:r w:rsidR="0088309C">
          <w:rPr>
            <w:rFonts w:ascii="Arial" w:hAnsi="Arial" w:cs="Arial"/>
            <w:sz w:val="22"/>
            <w:szCs w:val="22"/>
          </w:rPr>
          <w:t>terlampir</w:t>
        </w:r>
      </w:ins>
    </w:p>
    <w:p w14:paraId="46549BCF" w14:textId="77777777" w:rsidR="00AD1CDE" w:rsidRPr="001A1A1A" w:rsidRDefault="00AD1CDE" w:rsidP="00AD1CDE">
      <w:pPr>
        <w:pStyle w:val="NoSpacing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6EA34EF" w14:textId="63F1A90C" w:rsidR="00B726F7" w:rsidRDefault="00B726F7" w:rsidP="00B726F7">
      <w:pPr>
        <w:pStyle w:val="NoSpacing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position w:val="-2"/>
          <w:sz w:val="22"/>
          <w:szCs w:val="22"/>
        </w:rPr>
        <w:t xml:space="preserve">Sebagai referensi, </w:t>
      </w:r>
      <w:r w:rsidR="00C547BE" w:rsidRPr="0084007D">
        <w:rPr>
          <w:rFonts w:ascii="Arial" w:hAnsi="Arial" w:cs="Arial"/>
          <w:position w:val="-2"/>
          <w:sz w:val="22"/>
          <w:szCs w:val="22"/>
        </w:rPr>
        <w:t>Kerangka Acuan Kegiatan</w:t>
      </w:r>
      <w:r w:rsidR="00C547BE">
        <w:rPr>
          <w:rFonts w:ascii="Arial" w:hAnsi="Arial" w:cs="Arial"/>
          <w:i/>
          <w:iCs/>
          <w:position w:val="-2"/>
          <w:sz w:val="22"/>
          <w:szCs w:val="22"/>
        </w:rPr>
        <w:t xml:space="preserve"> </w:t>
      </w:r>
      <w:r>
        <w:rPr>
          <w:rFonts w:ascii="Arial" w:hAnsi="Arial" w:cs="Arial"/>
          <w:position w:val="-2"/>
          <w:sz w:val="22"/>
          <w:szCs w:val="22"/>
        </w:rPr>
        <w:t>(</w:t>
      </w:r>
      <w:r w:rsidR="00C547BE">
        <w:rPr>
          <w:rFonts w:ascii="Arial" w:hAnsi="Arial" w:cs="Arial"/>
          <w:position w:val="-2"/>
          <w:sz w:val="22"/>
          <w:szCs w:val="22"/>
        </w:rPr>
        <w:t>KAK</w:t>
      </w:r>
      <w:r>
        <w:rPr>
          <w:rFonts w:ascii="Arial" w:hAnsi="Arial" w:cs="Arial"/>
          <w:position w:val="-2"/>
          <w:sz w:val="22"/>
          <w:szCs w:val="22"/>
        </w:rPr>
        <w:t xml:space="preserve">) terlampir. </w:t>
      </w:r>
      <w:r w:rsidR="00AD1CDE" w:rsidRPr="001A1A1A">
        <w:rPr>
          <w:rFonts w:ascii="Arial" w:hAnsi="Arial" w:cs="Arial"/>
          <w:position w:val="-2"/>
          <w:sz w:val="22"/>
          <w:szCs w:val="22"/>
        </w:rPr>
        <w:t xml:space="preserve">Informasi lebih lanjut dapat menghubungi dr. </w:t>
      </w:r>
      <w:r w:rsidR="00F02C9D" w:rsidRPr="001A1A1A">
        <w:rPr>
          <w:rFonts w:ascii="Arial" w:hAnsi="Arial" w:cs="Arial"/>
          <w:position w:val="-2"/>
          <w:sz w:val="22"/>
          <w:szCs w:val="22"/>
        </w:rPr>
        <w:t xml:space="preserve">Dewi Kristanti, M.Epid </w:t>
      </w:r>
      <w:r w:rsidR="00AD1CDE" w:rsidRPr="001A1A1A">
        <w:rPr>
          <w:rFonts w:ascii="Arial" w:hAnsi="Arial" w:cs="Arial"/>
          <w:position w:val="-2"/>
          <w:sz w:val="22"/>
          <w:szCs w:val="22"/>
        </w:rPr>
        <w:t>(HP:</w:t>
      </w:r>
      <w:r w:rsidR="00F02C9D" w:rsidRPr="001A1A1A">
        <w:rPr>
          <w:rFonts w:ascii="Arial" w:hAnsi="Arial" w:cs="Arial"/>
          <w:position w:val="-2"/>
          <w:sz w:val="22"/>
          <w:szCs w:val="22"/>
        </w:rPr>
        <w:t xml:space="preserve"> 0813</w:t>
      </w:r>
      <w:ins w:id="18" w:author="Pusat DUA Kemenkes" w:date="2022-10-11T08:33:00Z">
        <w:r w:rsidR="0088309C">
          <w:rPr>
            <w:rFonts w:ascii="Arial" w:hAnsi="Arial" w:cs="Arial"/>
            <w:position w:val="-2"/>
            <w:sz w:val="22"/>
            <w:szCs w:val="22"/>
          </w:rPr>
          <w:t xml:space="preserve"> </w:t>
        </w:r>
      </w:ins>
      <w:del w:id="19" w:author="Pusat DUA Kemenkes" w:date="2022-10-11T08:33:00Z">
        <w:r w:rsidR="00F02C9D" w:rsidRPr="001A1A1A" w:rsidDel="0088309C">
          <w:rPr>
            <w:rFonts w:ascii="Arial" w:hAnsi="Arial" w:cs="Arial"/>
            <w:position w:val="-2"/>
            <w:sz w:val="22"/>
            <w:szCs w:val="22"/>
          </w:rPr>
          <w:delText>-</w:delText>
        </w:r>
      </w:del>
      <w:r w:rsidR="00F02C9D" w:rsidRPr="001A1A1A">
        <w:rPr>
          <w:rFonts w:ascii="Arial" w:hAnsi="Arial" w:cs="Arial"/>
          <w:position w:val="-2"/>
          <w:sz w:val="22"/>
          <w:szCs w:val="22"/>
        </w:rPr>
        <w:t>8031</w:t>
      </w:r>
      <w:ins w:id="20" w:author="Pusat DUA Kemenkes" w:date="2022-10-11T08:33:00Z">
        <w:r w:rsidR="0088309C">
          <w:rPr>
            <w:rFonts w:ascii="Arial" w:hAnsi="Arial" w:cs="Arial"/>
            <w:position w:val="-2"/>
            <w:sz w:val="22"/>
            <w:szCs w:val="22"/>
          </w:rPr>
          <w:t xml:space="preserve"> </w:t>
        </w:r>
      </w:ins>
      <w:del w:id="21" w:author="Pusat DUA Kemenkes" w:date="2022-10-11T08:33:00Z">
        <w:r w:rsidR="00F02C9D" w:rsidRPr="001A1A1A" w:rsidDel="0088309C">
          <w:rPr>
            <w:rFonts w:ascii="Arial" w:hAnsi="Arial" w:cs="Arial"/>
            <w:position w:val="-2"/>
            <w:sz w:val="22"/>
            <w:szCs w:val="22"/>
          </w:rPr>
          <w:delText>-</w:delText>
        </w:r>
      </w:del>
      <w:r w:rsidR="00F02C9D" w:rsidRPr="001A1A1A">
        <w:rPr>
          <w:rFonts w:ascii="Arial" w:hAnsi="Arial" w:cs="Arial"/>
          <w:position w:val="-2"/>
          <w:sz w:val="22"/>
          <w:szCs w:val="22"/>
        </w:rPr>
        <w:t>0911</w:t>
      </w:r>
      <w:r w:rsidR="00AD1CDE" w:rsidRPr="001A1A1A">
        <w:rPr>
          <w:rFonts w:ascii="Arial" w:hAnsi="Arial" w:cs="Arial"/>
          <w:position w:val="-2"/>
          <w:sz w:val="22"/>
          <w:szCs w:val="22"/>
        </w:rPr>
        <w:t>)</w:t>
      </w:r>
      <w:r w:rsidR="0021416E">
        <w:rPr>
          <w:rFonts w:ascii="Arial" w:hAnsi="Arial" w:cs="Arial"/>
          <w:position w:val="-2"/>
          <w:sz w:val="22"/>
          <w:szCs w:val="22"/>
        </w:rPr>
        <w:t xml:space="preserve"> </w:t>
      </w:r>
      <w:r w:rsidR="0021416E" w:rsidRPr="00406071">
        <w:rPr>
          <w:rFonts w:ascii="Arial" w:hAnsi="Arial" w:cs="Arial"/>
          <w:position w:val="-2"/>
          <w:sz w:val="22"/>
          <w:szCs w:val="22"/>
        </w:rPr>
        <w:t>ata</w:t>
      </w:r>
      <w:r w:rsidR="00141D46" w:rsidRPr="0084007D">
        <w:rPr>
          <w:rFonts w:ascii="Arial" w:hAnsi="Arial" w:cs="Arial"/>
          <w:position w:val="-2"/>
          <w:sz w:val="22"/>
          <w:szCs w:val="22"/>
          <w:lang w:val="id-ID"/>
        </w:rPr>
        <w:t>u Irene Jesihka</w:t>
      </w:r>
      <w:ins w:id="22" w:author="User" w:date="2022-10-11T09:06:00Z">
        <w:r w:rsidR="00A53207">
          <w:rPr>
            <w:rFonts w:ascii="Arial" w:hAnsi="Arial" w:cs="Arial"/>
            <w:position w:val="-2"/>
            <w:sz w:val="22"/>
            <w:szCs w:val="22"/>
            <w:lang w:val="id-ID"/>
          </w:rPr>
          <w:t>, MKM</w:t>
        </w:r>
      </w:ins>
      <w:r w:rsidR="00141D46" w:rsidRPr="0084007D">
        <w:rPr>
          <w:rFonts w:ascii="Arial" w:hAnsi="Arial" w:cs="Arial"/>
          <w:position w:val="-2"/>
          <w:sz w:val="22"/>
          <w:szCs w:val="22"/>
          <w:lang w:val="id-ID"/>
        </w:rPr>
        <w:t xml:space="preserve"> (</w:t>
      </w:r>
      <w:r w:rsidR="00C547BE">
        <w:rPr>
          <w:rFonts w:ascii="Arial" w:hAnsi="Arial" w:cs="Arial"/>
          <w:position w:val="-2"/>
          <w:sz w:val="22"/>
          <w:szCs w:val="22"/>
        </w:rPr>
        <w:t xml:space="preserve">HP: </w:t>
      </w:r>
      <w:r w:rsidR="00141D46" w:rsidRPr="0084007D">
        <w:rPr>
          <w:rFonts w:ascii="Arial" w:hAnsi="Arial" w:cs="Arial"/>
          <w:position w:val="-2"/>
          <w:sz w:val="22"/>
          <w:szCs w:val="22"/>
          <w:lang w:val="id-ID"/>
        </w:rPr>
        <w:t>0823</w:t>
      </w:r>
      <w:ins w:id="23" w:author="Pusat DUA Kemenkes" w:date="2022-10-11T08:34:00Z">
        <w:r w:rsidR="0088309C">
          <w:rPr>
            <w:rFonts w:ascii="Arial" w:hAnsi="Arial" w:cs="Arial"/>
            <w:position w:val="-2"/>
            <w:sz w:val="22"/>
            <w:szCs w:val="22"/>
          </w:rPr>
          <w:t xml:space="preserve"> </w:t>
        </w:r>
      </w:ins>
      <w:r w:rsidR="00141D46" w:rsidRPr="0084007D">
        <w:rPr>
          <w:rFonts w:ascii="Arial" w:hAnsi="Arial" w:cs="Arial"/>
          <w:position w:val="-2"/>
          <w:sz w:val="22"/>
          <w:szCs w:val="22"/>
          <w:lang w:val="id-ID"/>
        </w:rPr>
        <w:t>1227</w:t>
      </w:r>
      <w:ins w:id="24" w:author="Pusat DUA Kemenkes" w:date="2022-10-11T08:34:00Z">
        <w:r w:rsidR="0088309C">
          <w:rPr>
            <w:rFonts w:ascii="Arial" w:hAnsi="Arial" w:cs="Arial"/>
            <w:position w:val="-2"/>
            <w:sz w:val="22"/>
            <w:szCs w:val="22"/>
          </w:rPr>
          <w:t xml:space="preserve"> </w:t>
        </w:r>
      </w:ins>
      <w:r w:rsidR="00141D46" w:rsidRPr="0084007D">
        <w:rPr>
          <w:rFonts w:ascii="Arial" w:hAnsi="Arial" w:cs="Arial"/>
          <w:position w:val="-2"/>
          <w:sz w:val="22"/>
          <w:szCs w:val="22"/>
          <w:lang w:val="id-ID"/>
        </w:rPr>
        <w:t>6090</w:t>
      </w:r>
      <w:r w:rsidR="00141D46">
        <w:rPr>
          <w:rFonts w:ascii="Arial" w:hAnsi="Arial" w:cs="Arial"/>
          <w:position w:val="-2"/>
          <w:sz w:val="22"/>
          <w:szCs w:val="22"/>
          <w:lang w:val="id-ID"/>
        </w:rPr>
        <w:t>)</w:t>
      </w:r>
      <w:r w:rsidR="00764C64">
        <w:rPr>
          <w:rFonts w:ascii="Arial" w:hAnsi="Arial" w:cs="Arial"/>
          <w:position w:val="-2"/>
          <w:sz w:val="22"/>
          <w:szCs w:val="22"/>
        </w:rPr>
        <w:t>.</w:t>
      </w:r>
    </w:p>
    <w:p w14:paraId="51FD7B68" w14:textId="77777777" w:rsidR="00B726F7" w:rsidRDefault="00B726F7" w:rsidP="00B726F7">
      <w:pPr>
        <w:pStyle w:val="NoSpacing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047422AC" w14:textId="77777777" w:rsidR="00AD1CDE" w:rsidRPr="001A1A1A" w:rsidRDefault="00AD1CDE">
      <w:pPr>
        <w:pStyle w:val="NoSpacing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1A1A1A">
        <w:rPr>
          <w:rFonts w:ascii="Arial" w:hAnsi="Arial" w:cs="Arial"/>
          <w:sz w:val="22"/>
          <w:szCs w:val="22"/>
        </w:rPr>
        <w:t>Atas perhatian dan kerja sama Saudara, kami sampaikan terima kasih.</w:t>
      </w:r>
    </w:p>
    <w:p w14:paraId="7662C472" w14:textId="77777777" w:rsidR="00F02C9D" w:rsidRPr="001A1A1A" w:rsidRDefault="00F02C9D" w:rsidP="00F02C9D">
      <w:pPr>
        <w:pStyle w:val="NoSpacing"/>
        <w:ind w:left="4820"/>
        <w:jc w:val="both"/>
        <w:rPr>
          <w:rFonts w:ascii="Arial" w:hAnsi="Arial" w:cs="Arial"/>
          <w:sz w:val="22"/>
          <w:szCs w:val="22"/>
        </w:rPr>
      </w:pPr>
    </w:p>
    <w:p w14:paraId="461750CF" w14:textId="77777777" w:rsidR="00F02C9D" w:rsidRPr="001A1A1A" w:rsidRDefault="00F02C9D" w:rsidP="00F02C9D">
      <w:pPr>
        <w:pStyle w:val="NoSpacing"/>
        <w:ind w:left="4820"/>
        <w:jc w:val="both"/>
        <w:rPr>
          <w:rFonts w:ascii="Arial" w:hAnsi="Arial" w:cs="Arial"/>
          <w:sz w:val="22"/>
          <w:szCs w:val="22"/>
        </w:rPr>
      </w:pPr>
    </w:p>
    <w:p w14:paraId="0783F7BC" w14:textId="77777777" w:rsidR="00F02C9D" w:rsidRPr="001A1A1A" w:rsidRDefault="00F02C9D" w:rsidP="00F02C9D">
      <w:pPr>
        <w:pStyle w:val="NoSpacing"/>
        <w:ind w:left="4820"/>
        <w:jc w:val="both"/>
        <w:rPr>
          <w:rFonts w:ascii="Arial" w:hAnsi="Arial" w:cs="Arial"/>
          <w:sz w:val="22"/>
          <w:szCs w:val="22"/>
        </w:rPr>
      </w:pPr>
    </w:p>
    <w:p w14:paraId="6CC3954D" w14:textId="77777777" w:rsidR="00F02C9D" w:rsidRPr="001A1A1A" w:rsidRDefault="00F02C9D" w:rsidP="00F02C9D">
      <w:pPr>
        <w:pStyle w:val="NoSpacing"/>
        <w:ind w:left="4820"/>
        <w:jc w:val="both"/>
        <w:rPr>
          <w:rFonts w:ascii="Arial" w:hAnsi="Arial" w:cs="Arial"/>
          <w:sz w:val="22"/>
          <w:szCs w:val="22"/>
        </w:rPr>
      </w:pPr>
      <w:r w:rsidRPr="001A1A1A">
        <w:rPr>
          <w:rFonts w:ascii="Arial" w:hAnsi="Arial" w:cs="Arial"/>
          <w:sz w:val="22"/>
          <w:szCs w:val="22"/>
        </w:rPr>
        <w:t>Kepala Pusat Kebijakan Upaya Kesehatan,</w:t>
      </w:r>
    </w:p>
    <w:p w14:paraId="2643990B" w14:textId="77777777" w:rsidR="00F02C9D" w:rsidRPr="001A1A1A" w:rsidRDefault="00F02C9D" w:rsidP="00F02C9D">
      <w:pPr>
        <w:pStyle w:val="NoSpacing"/>
        <w:ind w:left="4820" w:firstLine="720"/>
        <w:jc w:val="both"/>
        <w:rPr>
          <w:rFonts w:ascii="Arial" w:hAnsi="Arial" w:cs="Arial"/>
          <w:sz w:val="22"/>
          <w:szCs w:val="22"/>
        </w:rPr>
      </w:pPr>
    </w:p>
    <w:p w14:paraId="0A530E65" w14:textId="3796A5AD" w:rsidR="00F02C9D" w:rsidRDefault="00F02C9D" w:rsidP="00F02C9D">
      <w:pPr>
        <w:pStyle w:val="NoSpacing"/>
        <w:ind w:left="4820" w:firstLine="720"/>
        <w:jc w:val="both"/>
        <w:rPr>
          <w:rFonts w:ascii="Arial" w:hAnsi="Arial" w:cs="Arial"/>
          <w:sz w:val="22"/>
          <w:szCs w:val="22"/>
        </w:rPr>
      </w:pPr>
    </w:p>
    <w:p w14:paraId="295EAEFF" w14:textId="77777777" w:rsidR="0093187E" w:rsidDel="0088309C" w:rsidRDefault="0093187E" w:rsidP="00F02C9D">
      <w:pPr>
        <w:pStyle w:val="NoSpacing"/>
        <w:ind w:left="4820" w:firstLine="720"/>
        <w:jc w:val="both"/>
        <w:rPr>
          <w:del w:id="25" w:author="Pusat DUA Kemenkes" w:date="2022-10-11T08:34:00Z"/>
          <w:rFonts w:ascii="Arial" w:hAnsi="Arial" w:cs="Arial"/>
          <w:sz w:val="22"/>
          <w:szCs w:val="22"/>
        </w:rPr>
      </w:pPr>
    </w:p>
    <w:p w14:paraId="2F5BF28A" w14:textId="77777777" w:rsidR="00764C64" w:rsidRPr="001A1A1A" w:rsidRDefault="00764C64">
      <w:pPr>
        <w:pStyle w:val="NoSpacing"/>
        <w:jc w:val="both"/>
        <w:rPr>
          <w:rFonts w:ascii="Arial" w:hAnsi="Arial" w:cs="Arial"/>
          <w:sz w:val="22"/>
          <w:szCs w:val="22"/>
        </w:rPr>
        <w:pPrChange w:id="26" w:author="Pusat DUA Kemenkes" w:date="2022-10-11T08:34:00Z">
          <w:pPr>
            <w:pStyle w:val="NoSpacing"/>
            <w:ind w:left="4820" w:firstLine="720"/>
            <w:jc w:val="both"/>
          </w:pPr>
        </w:pPrChange>
      </w:pPr>
    </w:p>
    <w:p w14:paraId="1F3872A9" w14:textId="77777777" w:rsidR="00C547BE" w:rsidRPr="001A1A1A" w:rsidRDefault="00C547BE" w:rsidP="00F02C9D">
      <w:pPr>
        <w:pStyle w:val="NoSpacing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74211D3" w14:textId="53939309" w:rsidR="00F02C9D" w:rsidRDefault="00F02C9D" w:rsidP="00F02C9D">
      <w:pPr>
        <w:pStyle w:val="NoSpacing"/>
        <w:ind w:left="4820" w:right="480"/>
        <w:jc w:val="both"/>
        <w:rPr>
          <w:rFonts w:ascii="Arial" w:hAnsi="Arial" w:cs="Arial"/>
          <w:b/>
          <w:bCs/>
          <w:sz w:val="22"/>
          <w:szCs w:val="22"/>
        </w:rPr>
      </w:pPr>
      <w:r w:rsidRPr="001A1A1A">
        <w:rPr>
          <w:rFonts w:ascii="Arial" w:hAnsi="Arial" w:cs="Arial"/>
          <w:b/>
          <w:bCs/>
          <w:sz w:val="22"/>
          <w:szCs w:val="22"/>
        </w:rPr>
        <w:t>Pretty Multihartina, Ph.D.</w:t>
      </w:r>
    </w:p>
    <w:p w14:paraId="5A947E23" w14:textId="77777777" w:rsidR="0093187E" w:rsidDel="0088309C" w:rsidRDefault="0093187E">
      <w:pPr>
        <w:pStyle w:val="NoSpacing"/>
        <w:spacing w:line="276" w:lineRule="auto"/>
        <w:ind w:right="480"/>
        <w:jc w:val="both"/>
        <w:rPr>
          <w:del w:id="27" w:author="Pusat DUA Kemenkes" w:date="2022-10-11T08:41:00Z"/>
          <w:rFonts w:ascii="Arial" w:hAnsi="Arial" w:cs="Arial"/>
          <w:sz w:val="22"/>
          <w:szCs w:val="22"/>
        </w:rPr>
      </w:pPr>
    </w:p>
    <w:p w14:paraId="5F4DA057" w14:textId="77777777" w:rsidR="0093187E" w:rsidDel="0088309C" w:rsidRDefault="0093187E">
      <w:pPr>
        <w:pStyle w:val="NoSpacing"/>
        <w:spacing w:line="276" w:lineRule="auto"/>
        <w:ind w:right="480"/>
        <w:jc w:val="both"/>
        <w:rPr>
          <w:del w:id="28" w:author="Pusat DUA Kemenkes" w:date="2022-10-11T08:41:00Z"/>
          <w:rFonts w:ascii="Arial" w:hAnsi="Arial" w:cs="Arial"/>
          <w:sz w:val="22"/>
          <w:szCs w:val="22"/>
        </w:rPr>
      </w:pPr>
    </w:p>
    <w:p w14:paraId="5F7CB1B6" w14:textId="713A2941" w:rsidR="00C547BE" w:rsidRDefault="00C547BE">
      <w:pPr>
        <w:pStyle w:val="NoSpacing"/>
        <w:spacing w:line="276" w:lineRule="auto"/>
        <w:ind w:right="4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Tembusan:</w:t>
      </w:r>
    </w:p>
    <w:p w14:paraId="51E951A4" w14:textId="0DAA0152" w:rsidR="00C547BE" w:rsidRDefault="00C547BE">
      <w:pPr>
        <w:pStyle w:val="NoSpacing"/>
        <w:numPr>
          <w:ilvl w:val="0"/>
          <w:numId w:val="27"/>
        </w:numPr>
        <w:spacing w:line="276" w:lineRule="auto"/>
        <w:ind w:left="284" w:right="480" w:hanging="284"/>
        <w:jc w:val="both"/>
        <w:rPr>
          <w:ins w:id="29" w:author="Pusat DUA Kemenkes" w:date="2022-10-11T08:42:00Z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Sekretaris Badan Kebijakan Pembangunan Kesehatan</w:t>
      </w:r>
    </w:p>
    <w:p w14:paraId="4E015F23" w14:textId="2320239C" w:rsidR="0088309C" w:rsidRPr="0084007D" w:rsidRDefault="009A05F7">
      <w:pPr>
        <w:pStyle w:val="NoSpacing"/>
        <w:numPr>
          <w:ilvl w:val="0"/>
          <w:numId w:val="27"/>
        </w:numPr>
        <w:spacing w:line="276" w:lineRule="auto"/>
        <w:ind w:left="284" w:right="480" w:hanging="284"/>
        <w:jc w:val="both"/>
        <w:rPr>
          <w:rFonts w:ascii="Arial" w:hAnsi="Arial" w:cs="Arial"/>
          <w:sz w:val="22"/>
          <w:szCs w:val="22"/>
        </w:rPr>
        <w:pPrChange w:id="30" w:author="Pusat DUA Kemenkes" w:date="2022-10-11T08:42:00Z">
          <w:pPr>
            <w:pStyle w:val="NoSpacing"/>
            <w:spacing w:line="276" w:lineRule="auto"/>
            <w:ind w:right="480"/>
            <w:jc w:val="both"/>
          </w:pPr>
        </w:pPrChange>
      </w:pPr>
      <w:ins w:id="31" w:author="Pusat DUA Kemenkes" w:date="2022-10-11T08:42:00Z">
        <w:r>
          <w:rPr>
            <w:rFonts w:ascii="Arial" w:hAnsi="Arial" w:cs="Arial"/>
            <w:sz w:val="22"/>
            <w:szCs w:val="22"/>
          </w:rPr>
          <w:t>Kepala Pusat Kebijakan Kesehatan Global dan Teknologi Kesehatan</w:t>
        </w:r>
      </w:ins>
    </w:p>
    <w:p w14:paraId="1CB2ACE9" w14:textId="77777777" w:rsidR="00F02C9D" w:rsidRPr="001A1A1A" w:rsidRDefault="00F02C9D" w:rsidP="00F02C9D"/>
    <w:p w14:paraId="0DA037A5" w14:textId="77777777" w:rsidR="009C7A39" w:rsidRPr="001A1A1A" w:rsidRDefault="009C7A39" w:rsidP="009C7A39"/>
    <w:p w14:paraId="49B98221" w14:textId="77777777" w:rsidR="00F02C9D" w:rsidRPr="001A1A1A" w:rsidRDefault="00F02C9D"/>
    <w:p w14:paraId="6CC206A6" w14:textId="77777777" w:rsidR="00226684" w:rsidRPr="001A1A1A" w:rsidRDefault="00226684">
      <w:pPr>
        <w:sectPr w:rsidR="00226684" w:rsidRPr="001A1A1A" w:rsidSect="00226684">
          <w:pgSz w:w="11906" w:h="16838" w:code="9"/>
          <w:pgMar w:top="2722" w:right="1440" w:bottom="1440" w:left="1440" w:header="708" w:footer="708" w:gutter="0"/>
          <w:cols w:space="708"/>
          <w:docGrid w:linePitch="360"/>
        </w:sectPr>
      </w:pPr>
    </w:p>
    <w:p w14:paraId="3C3646B5" w14:textId="77777777" w:rsidR="00254395" w:rsidRPr="001A1A1A" w:rsidRDefault="00254395">
      <w:pPr>
        <w:ind w:left="5812"/>
      </w:pPr>
      <w:r w:rsidRPr="001A1A1A">
        <w:lastRenderedPageBreak/>
        <w:t>Lampiran surat</w:t>
      </w:r>
    </w:p>
    <w:p w14:paraId="094374A2" w14:textId="72344623" w:rsidR="00254395" w:rsidRPr="001A1A1A" w:rsidRDefault="00254395">
      <w:pPr>
        <w:tabs>
          <w:tab w:val="left" w:pos="6663"/>
          <w:tab w:val="left" w:pos="6804"/>
        </w:tabs>
        <w:ind w:left="5812" w:right="-330"/>
        <w:rPr>
          <w:color w:val="000000"/>
        </w:rPr>
      </w:pPr>
      <w:r w:rsidRPr="001A1A1A">
        <w:rPr>
          <w:color w:val="000000"/>
        </w:rPr>
        <w:t>Nomor   :</w:t>
      </w:r>
      <w:r w:rsidRPr="001A1A1A">
        <w:rPr>
          <w:color w:val="000000"/>
        </w:rPr>
        <w:tab/>
      </w:r>
      <w:r w:rsidRPr="001A1A1A">
        <w:rPr>
          <w:color w:val="000000"/>
          <w:lang w:val="en-US"/>
        </w:rPr>
        <w:t>LB.02.02/</w:t>
      </w:r>
      <w:r w:rsidR="00C547BE">
        <w:rPr>
          <w:color w:val="000000"/>
          <w:lang w:val="en-US"/>
        </w:rPr>
        <w:t>5/</w:t>
      </w:r>
      <w:ins w:id="32" w:author="User" w:date="2022-10-11T09:07:00Z">
        <w:r w:rsidR="004B7F9C">
          <w:rPr>
            <w:color w:val="000000"/>
            <w:lang w:val="id-ID"/>
          </w:rPr>
          <w:t>801</w:t>
        </w:r>
      </w:ins>
      <w:del w:id="33" w:author="User" w:date="2022-10-11T09:07:00Z">
        <w:r w:rsidR="00226684" w:rsidRPr="0084007D" w:rsidDel="004B7F9C">
          <w:rPr>
            <w:color w:val="FFFFFF"/>
            <w:lang w:val="en-US"/>
          </w:rPr>
          <w:delText>0</w:delText>
        </w:r>
        <w:r w:rsidRPr="001A1A1A" w:rsidDel="004B7F9C">
          <w:rPr>
            <w:color w:val="000000"/>
            <w:lang w:val="en-US"/>
          </w:rPr>
          <w:delText xml:space="preserve">   </w:delText>
        </w:r>
        <w:r w:rsidR="00141D46" w:rsidDel="004B7F9C">
          <w:rPr>
            <w:color w:val="000000"/>
            <w:lang w:val="id-ID"/>
          </w:rPr>
          <w:delText xml:space="preserve">    </w:delText>
        </w:r>
      </w:del>
      <w:r w:rsidRPr="001A1A1A">
        <w:rPr>
          <w:color w:val="000000"/>
          <w:lang w:val="en-US"/>
        </w:rPr>
        <w:t>/2022</w:t>
      </w:r>
    </w:p>
    <w:p w14:paraId="7BDE2D62" w14:textId="0AD05346" w:rsidR="00254395" w:rsidRPr="001A1A1A" w:rsidRDefault="00254395">
      <w:pPr>
        <w:tabs>
          <w:tab w:val="left" w:pos="6663"/>
          <w:tab w:val="left" w:pos="6804"/>
        </w:tabs>
        <w:ind w:left="5812"/>
        <w:rPr>
          <w:color w:val="000000"/>
          <w:lang w:val="en-US"/>
        </w:rPr>
      </w:pPr>
      <w:r w:rsidRPr="001A1A1A">
        <w:rPr>
          <w:color w:val="000000"/>
        </w:rPr>
        <w:t>Tanggal :</w:t>
      </w:r>
      <w:r w:rsidRPr="001A1A1A">
        <w:rPr>
          <w:color w:val="000000"/>
          <w:lang w:val="en-US"/>
        </w:rPr>
        <w:t xml:space="preserve"> </w:t>
      </w:r>
      <w:ins w:id="34" w:author="User" w:date="2022-10-11T09:07:00Z">
        <w:r w:rsidR="004B7F9C" w:rsidRPr="004B7F9C">
          <w:rPr>
            <w:lang w:val="id-ID"/>
            <w:rPrChange w:id="35" w:author="User" w:date="2022-10-11T09:08:00Z">
              <w:rPr>
                <w:color w:val="FFFFFF"/>
                <w:lang w:val="id-ID"/>
              </w:rPr>
            </w:rPrChange>
          </w:rPr>
          <w:t>11</w:t>
        </w:r>
      </w:ins>
      <w:ins w:id="36" w:author="User" w:date="2022-10-11T09:08:00Z">
        <w:r w:rsidR="004B7F9C">
          <w:rPr>
            <w:lang w:val="id-ID"/>
          </w:rPr>
          <w:t xml:space="preserve"> </w:t>
        </w:r>
      </w:ins>
      <w:del w:id="37" w:author="User" w:date="2022-10-11T09:07:00Z">
        <w:r w:rsidR="00226684" w:rsidRPr="004B7F9C" w:rsidDel="004B7F9C">
          <w:rPr>
            <w:lang w:val="en-US"/>
            <w:rPrChange w:id="38" w:author="User" w:date="2022-10-11T09:08:00Z">
              <w:rPr>
                <w:color w:val="000000"/>
                <w:lang w:val="en-US"/>
              </w:rPr>
            </w:rPrChange>
          </w:rPr>
          <w:tab/>
          <w:delText xml:space="preserve">00 </w:delText>
        </w:r>
      </w:del>
      <w:r w:rsidR="00C547BE" w:rsidRPr="004B7F9C">
        <w:rPr>
          <w:lang w:val="en-US"/>
          <w:rPrChange w:id="39" w:author="User" w:date="2022-10-11T09:08:00Z">
            <w:rPr>
              <w:color w:val="000000"/>
              <w:lang w:val="en-US"/>
            </w:rPr>
          </w:rPrChange>
        </w:rPr>
        <w:t>Oktober 2022</w:t>
      </w:r>
    </w:p>
    <w:p w14:paraId="6D9384EC" w14:textId="77777777" w:rsidR="00254395" w:rsidRPr="001A1A1A" w:rsidRDefault="00254395" w:rsidP="0084007D">
      <w:pPr>
        <w:tabs>
          <w:tab w:val="left" w:pos="1962"/>
        </w:tabs>
        <w:spacing w:line="240" w:lineRule="auto"/>
      </w:pPr>
    </w:p>
    <w:p w14:paraId="6C514DDB" w14:textId="77777777" w:rsidR="00C547BE" w:rsidRDefault="00C547BE">
      <w:pPr>
        <w:spacing w:line="240" w:lineRule="auto"/>
        <w:jc w:val="center"/>
        <w:rPr>
          <w:b/>
          <w:bCs/>
          <w:lang w:val="en-US"/>
        </w:rPr>
      </w:pPr>
    </w:p>
    <w:p w14:paraId="15EE607D" w14:textId="64C0403E" w:rsidR="00B726F7" w:rsidRDefault="00254395" w:rsidP="0084007D">
      <w:pPr>
        <w:spacing w:line="240" w:lineRule="auto"/>
        <w:jc w:val="center"/>
      </w:pPr>
      <w:r w:rsidRPr="001A1A1A">
        <w:rPr>
          <w:b/>
          <w:bCs/>
          <w:lang w:val="en-US"/>
        </w:rPr>
        <w:t>DAFTAR PEJABAT/PEGAWAI YANG DIUNDANG</w:t>
      </w:r>
    </w:p>
    <w:p w14:paraId="6AD23F3A" w14:textId="77777777" w:rsidR="00254395" w:rsidRPr="001A1A1A" w:rsidRDefault="00254395" w:rsidP="0084007D">
      <w:pPr>
        <w:pStyle w:val="ListParagraph"/>
        <w:spacing w:line="240" w:lineRule="auto"/>
        <w:ind w:left="0"/>
        <w:rPr>
          <w:b/>
          <w:bCs/>
          <w:color w:val="000000"/>
        </w:rPr>
      </w:pPr>
    </w:p>
    <w:p w14:paraId="499F224B" w14:textId="77777777" w:rsidR="00FA5F2D" w:rsidRPr="0084007D" w:rsidRDefault="00FA5F2D" w:rsidP="0084007D">
      <w:pPr>
        <w:pStyle w:val="ListParagraph"/>
        <w:spacing w:line="240" w:lineRule="auto"/>
        <w:ind w:left="426"/>
        <w:rPr>
          <w:color w:val="000000"/>
          <w:lang w:val="en-US"/>
        </w:rPr>
      </w:pPr>
    </w:p>
    <w:p w14:paraId="13BC2FA8" w14:textId="61B25C1C" w:rsidR="00C547BE" w:rsidRPr="0088309C" w:rsidRDefault="00C547BE" w:rsidP="0084007D">
      <w:pPr>
        <w:rPr>
          <w:b/>
          <w:bCs/>
          <w:color w:val="000000"/>
          <w:lang w:val="en-US"/>
        </w:rPr>
      </w:pPr>
      <w:del w:id="40" w:author="Pusat DUA Kemenkes" w:date="2022-10-11T08:36:00Z">
        <w:r w:rsidRPr="0088309C" w:rsidDel="0088309C">
          <w:rPr>
            <w:b/>
            <w:bCs/>
            <w:color w:val="000000"/>
            <w:lang w:val="en-US"/>
          </w:rPr>
          <w:delText xml:space="preserve">PEMERINTAH </w:delText>
        </w:r>
      </w:del>
      <w:ins w:id="41" w:author="Pusat DUA Kemenkes" w:date="2022-10-11T08:36:00Z">
        <w:r w:rsidR="0088309C">
          <w:rPr>
            <w:b/>
            <w:bCs/>
            <w:color w:val="000000"/>
            <w:lang w:val="en-US"/>
          </w:rPr>
          <w:t>JAJARAN</w:t>
        </w:r>
        <w:r w:rsidR="0088309C" w:rsidRPr="0088309C">
          <w:rPr>
            <w:b/>
            <w:bCs/>
            <w:color w:val="000000"/>
            <w:lang w:val="en-US"/>
          </w:rPr>
          <w:t xml:space="preserve"> </w:t>
        </w:r>
      </w:ins>
      <w:r w:rsidRPr="0088309C">
        <w:rPr>
          <w:b/>
          <w:bCs/>
          <w:color w:val="000000"/>
          <w:lang w:val="en-US"/>
        </w:rPr>
        <w:t>DAERAH</w:t>
      </w:r>
    </w:p>
    <w:p w14:paraId="06EC7DBB" w14:textId="58C2037F" w:rsidR="00C547BE" w:rsidRDefault="00C547BE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Dinas Kesehatan Kota Bogor</w:t>
      </w:r>
    </w:p>
    <w:p w14:paraId="260D04E4" w14:textId="3D70AE35" w:rsidR="00B5453D" w:rsidRPr="00A01A02" w:rsidRDefault="00B5453D" w:rsidP="0084007D">
      <w:pPr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13 – 14 Oktober 2022</w:t>
      </w:r>
    </w:p>
    <w:p w14:paraId="39A018D2" w14:textId="77777777" w:rsidR="00C547BE" w:rsidRPr="0084007D" w:rsidRDefault="00C547BE" w:rsidP="0084007D">
      <w:pPr>
        <w:pStyle w:val="ListParagraph"/>
        <w:numPr>
          <w:ilvl w:val="0"/>
          <w:numId w:val="11"/>
        </w:numPr>
        <w:ind w:left="426" w:hanging="426"/>
      </w:pPr>
      <w:r w:rsidRPr="0084007D">
        <w:rPr>
          <w:lang w:val="en-GB"/>
        </w:rPr>
        <w:t>Kepala Dinas Kesehatan Kota Bogor</w:t>
      </w:r>
    </w:p>
    <w:p w14:paraId="4DE4F85F" w14:textId="77777777" w:rsidR="00C547BE" w:rsidRPr="0084007D" w:rsidRDefault="00C547BE" w:rsidP="0084007D">
      <w:pPr>
        <w:pStyle w:val="ListParagraph"/>
        <w:numPr>
          <w:ilvl w:val="0"/>
          <w:numId w:val="11"/>
        </w:numPr>
        <w:ind w:left="426" w:hanging="426"/>
      </w:pPr>
      <w:r w:rsidRPr="0084007D">
        <w:rPr>
          <w:lang w:val="en-GB"/>
        </w:rPr>
        <w:t>Kepala Bidang Pencegahan dan Pengendalian Penyakit, Dinas Kesehatan Kota Bogor</w:t>
      </w:r>
    </w:p>
    <w:p w14:paraId="6419244F" w14:textId="41B92DD9" w:rsidR="00C547BE" w:rsidRPr="0084007D" w:rsidRDefault="00C547BE">
      <w:pPr>
        <w:pStyle w:val="ListParagraph"/>
        <w:numPr>
          <w:ilvl w:val="0"/>
          <w:numId w:val="11"/>
        </w:numPr>
        <w:ind w:left="426" w:hanging="426"/>
      </w:pPr>
      <w:r w:rsidRPr="0084007D">
        <w:rPr>
          <w:lang w:val="en-GB"/>
        </w:rPr>
        <w:t>Sub Koordinator PPPTM Jiwa dan Kesehatan Olahraga, Dinas Kesehatan Kota Bogor</w:t>
      </w:r>
    </w:p>
    <w:p w14:paraId="4A6B4002" w14:textId="5B26D122" w:rsidR="00B5453D" w:rsidRPr="0084007D" w:rsidRDefault="00B5453D" w:rsidP="00B5453D">
      <w:pPr>
        <w:pStyle w:val="ListParagraph"/>
        <w:numPr>
          <w:ilvl w:val="0"/>
          <w:numId w:val="11"/>
        </w:numPr>
        <w:ind w:left="426" w:hanging="426"/>
      </w:pPr>
      <w:r w:rsidRPr="0084007D">
        <w:rPr>
          <w:lang w:val="en-GB"/>
        </w:rPr>
        <w:t xml:space="preserve">Staf Dinkes </w:t>
      </w:r>
      <w:ins w:id="42" w:author="Pusat DUA Kemenkes" w:date="2022-10-11T08:38:00Z">
        <w:r w:rsidR="0088309C">
          <w:rPr>
            <w:lang w:val="en-GB"/>
          </w:rPr>
          <w:t xml:space="preserve">Kota </w:t>
        </w:r>
      </w:ins>
      <w:r w:rsidRPr="0084007D">
        <w:rPr>
          <w:lang w:val="en-GB"/>
        </w:rPr>
        <w:t>Bogor (</w:t>
      </w:r>
      <w:r w:rsidR="00CE1F81">
        <w:rPr>
          <w:lang w:val="en-GB"/>
        </w:rPr>
        <w:t>2</w:t>
      </w:r>
      <w:r w:rsidRPr="0084007D">
        <w:rPr>
          <w:lang w:val="en-GB"/>
        </w:rPr>
        <w:t xml:space="preserve"> Orang) </w:t>
      </w:r>
    </w:p>
    <w:p w14:paraId="7820C767" w14:textId="28C2CB22" w:rsidR="00B5453D" w:rsidRPr="0084007D" w:rsidRDefault="00B5453D" w:rsidP="00B5453D"/>
    <w:p w14:paraId="53F79265" w14:textId="628DA4B2" w:rsidR="00B5453D" w:rsidRPr="00260211" w:rsidRDefault="00B5453D" w:rsidP="00260211">
      <w:pPr>
        <w:pStyle w:val="ListParagraph"/>
        <w:numPr>
          <w:ilvl w:val="0"/>
          <w:numId w:val="26"/>
        </w:numPr>
        <w:ind w:left="284" w:hanging="284"/>
        <w:rPr>
          <w:b/>
          <w:bCs/>
          <w:lang w:val="en-US"/>
        </w:rPr>
      </w:pPr>
      <w:r w:rsidRPr="00260211">
        <w:rPr>
          <w:b/>
          <w:bCs/>
          <w:lang w:val="en-US"/>
        </w:rPr>
        <w:t>Oktober 2022</w:t>
      </w:r>
    </w:p>
    <w:p w14:paraId="79B44BD8" w14:textId="074077C2" w:rsidR="00B5453D" w:rsidRPr="0084007D" w:rsidRDefault="00C547BE" w:rsidP="0084007D">
      <w:pPr>
        <w:pStyle w:val="ListParagraph"/>
        <w:numPr>
          <w:ilvl w:val="0"/>
          <w:numId w:val="22"/>
        </w:numPr>
        <w:ind w:left="426" w:hanging="426"/>
      </w:pPr>
      <w:r w:rsidRPr="0084007D">
        <w:rPr>
          <w:lang w:val="en-GB"/>
        </w:rPr>
        <w:t>Kepala Puskesmas Merdeka</w:t>
      </w:r>
    </w:p>
    <w:p w14:paraId="0D3A3313" w14:textId="4F3EFC62" w:rsidR="00B5453D" w:rsidRPr="0084007D" w:rsidRDefault="00C547BE" w:rsidP="0084007D">
      <w:pPr>
        <w:pStyle w:val="ListParagraph"/>
        <w:numPr>
          <w:ilvl w:val="0"/>
          <w:numId w:val="22"/>
        </w:numPr>
        <w:ind w:left="426" w:hanging="426"/>
      </w:pPr>
      <w:r w:rsidRPr="0084007D">
        <w:rPr>
          <w:lang w:val="en-GB"/>
        </w:rPr>
        <w:t>Kepala Puskesmas Belong</w:t>
      </w:r>
    </w:p>
    <w:p w14:paraId="291D7830" w14:textId="6A7C7086" w:rsidR="00C547BE" w:rsidRPr="0084007D" w:rsidRDefault="00C547BE" w:rsidP="0084007D">
      <w:pPr>
        <w:pStyle w:val="ListParagraph"/>
        <w:numPr>
          <w:ilvl w:val="0"/>
          <w:numId w:val="22"/>
        </w:numPr>
        <w:ind w:left="426" w:hanging="426"/>
      </w:pPr>
      <w:r w:rsidRPr="0084007D">
        <w:rPr>
          <w:lang w:val="en-GB"/>
        </w:rPr>
        <w:t>Kepala Puskesmas Sempur</w:t>
      </w:r>
    </w:p>
    <w:p w14:paraId="2E0F337F" w14:textId="77777777" w:rsidR="00B5453D" w:rsidRPr="0084007D" w:rsidRDefault="00B5453D" w:rsidP="0084007D">
      <w:pPr>
        <w:pStyle w:val="ListParagraph"/>
        <w:numPr>
          <w:ilvl w:val="0"/>
          <w:numId w:val="22"/>
        </w:numPr>
        <w:ind w:left="426" w:hanging="426"/>
      </w:pPr>
      <w:r w:rsidRPr="0084007D">
        <w:rPr>
          <w:lang w:val="en-GB"/>
        </w:rPr>
        <w:t>Pembina Posbindu Kelurahan Kebon Kalapa</w:t>
      </w:r>
    </w:p>
    <w:p w14:paraId="18376801" w14:textId="77777777" w:rsidR="00B5453D" w:rsidRPr="0084007D" w:rsidRDefault="00B5453D" w:rsidP="0084007D">
      <w:pPr>
        <w:pStyle w:val="ListParagraph"/>
        <w:numPr>
          <w:ilvl w:val="0"/>
          <w:numId w:val="22"/>
        </w:numPr>
        <w:ind w:left="426" w:hanging="426"/>
      </w:pPr>
      <w:r w:rsidRPr="0084007D">
        <w:rPr>
          <w:lang w:val="en-GB"/>
        </w:rPr>
        <w:t>Pembina Posbindu Kelurahan Ciwaringin</w:t>
      </w:r>
    </w:p>
    <w:p w14:paraId="209DB22D" w14:textId="77777777" w:rsidR="00B5453D" w:rsidRPr="0084007D" w:rsidRDefault="00B5453D" w:rsidP="0084007D">
      <w:pPr>
        <w:pStyle w:val="ListParagraph"/>
        <w:numPr>
          <w:ilvl w:val="0"/>
          <w:numId w:val="22"/>
        </w:numPr>
        <w:ind w:left="426" w:hanging="426"/>
      </w:pPr>
      <w:r w:rsidRPr="0084007D">
        <w:rPr>
          <w:lang w:val="en-GB"/>
        </w:rPr>
        <w:t>Pembina Posbindu Kelurahan Panaragan</w:t>
      </w:r>
    </w:p>
    <w:p w14:paraId="5CC92A95" w14:textId="77777777" w:rsidR="00B5453D" w:rsidRPr="0084007D" w:rsidRDefault="00B5453D" w:rsidP="0084007D">
      <w:pPr>
        <w:pStyle w:val="ListParagraph"/>
        <w:numPr>
          <w:ilvl w:val="0"/>
          <w:numId w:val="22"/>
        </w:numPr>
        <w:ind w:left="426" w:hanging="426"/>
      </w:pPr>
      <w:r w:rsidRPr="0084007D">
        <w:rPr>
          <w:lang w:val="en-GB"/>
        </w:rPr>
        <w:t>Pembina Posbindu Kelurahan Babakan</w:t>
      </w:r>
    </w:p>
    <w:p w14:paraId="42F5C748" w14:textId="38FAF1AF" w:rsidR="00B5453D" w:rsidRPr="0084007D" w:rsidRDefault="00B5453D" w:rsidP="00B5453D">
      <w:pPr>
        <w:pStyle w:val="ListParagraph"/>
        <w:numPr>
          <w:ilvl w:val="0"/>
          <w:numId w:val="22"/>
        </w:numPr>
        <w:ind w:left="426" w:hanging="426"/>
      </w:pPr>
      <w:r w:rsidRPr="0084007D">
        <w:rPr>
          <w:lang w:val="en-GB"/>
        </w:rPr>
        <w:t>Pembina Posbindu Kelurahan Babakan Pasar</w:t>
      </w:r>
    </w:p>
    <w:p w14:paraId="0E1697BA" w14:textId="19290659" w:rsidR="00CE1F81" w:rsidRPr="0084007D" w:rsidRDefault="00CE1F81" w:rsidP="00B5453D">
      <w:pPr>
        <w:pStyle w:val="ListParagraph"/>
        <w:numPr>
          <w:ilvl w:val="0"/>
          <w:numId w:val="22"/>
        </w:numPr>
        <w:ind w:left="426" w:hanging="426"/>
      </w:pPr>
      <w:r>
        <w:rPr>
          <w:lang w:val="en-GB"/>
        </w:rPr>
        <w:t>Kader Kelurahan Kebon Kalapa (5 orang/</w:t>
      </w:r>
      <w:del w:id="43" w:author="Pusat DUA Kemenkes" w:date="2022-10-11T08:37:00Z">
        <w:r w:rsidDel="0088309C">
          <w:rPr>
            <w:lang w:val="en-GB"/>
          </w:rPr>
          <w:delText xml:space="preserve"> </w:delText>
        </w:r>
      </w:del>
      <w:r>
        <w:rPr>
          <w:lang w:val="en-GB"/>
        </w:rPr>
        <w:t>posbindu)</w:t>
      </w:r>
    </w:p>
    <w:p w14:paraId="55E5339C" w14:textId="22A31DAC" w:rsidR="00CE1F81" w:rsidRPr="0084007D" w:rsidRDefault="00CE1F81" w:rsidP="0084007D">
      <w:pPr>
        <w:pStyle w:val="ListParagraph"/>
        <w:numPr>
          <w:ilvl w:val="0"/>
          <w:numId w:val="22"/>
        </w:numPr>
        <w:ind w:left="426" w:hanging="426"/>
      </w:pPr>
      <w:r>
        <w:rPr>
          <w:lang w:val="en-GB"/>
        </w:rPr>
        <w:t>Kader Kelurahan Babakan (5 orang/</w:t>
      </w:r>
      <w:del w:id="44" w:author="Pusat DUA Kemenkes" w:date="2022-10-11T08:37:00Z">
        <w:r w:rsidDel="0088309C">
          <w:rPr>
            <w:lang w:val="en-GB"/>
          </w:rPr>
          <w:delText xml:space="preserve"> </w:delText>
        </w:r>
      </w:del>
      <w:r>
        <w:rPr>
          <w:lang w:val="en-GB"/>
        </w:rPr>
        <w:t>posbindu)</w:t>
      </w:r>
    </w:p>
    <w:p w14:paraId="75DA2C77" w14:textId="77777777" w:rsidR="00B5453D" w:rsidRPr="0084007D" w:rsidRDefault="00B5453D" w:rsidP="00B5453D">
      <w:pPr>
        <w:ind w:left="66"/>
        <w:rPr>
          <w:lang w:val="en-GB"/>
        </w:rPr>
      </w:pPr>
    </w:p>
    <w:p w14:paraId="78456D4D" w14:textId="1323F88E" w:rsidR="00B5453D" w:rsidRPr="00260211" w:rsidRDefault="00260211" w:rsidP="00260211">
      <w:pPr>
        <w:pStyle w:val="ListParagraph"/>
        <w:numPr>
          <w:ilvl w:val="0"/>
          <w:numId w:val="26"/>
        </w:numPr>
        <w:ind w:left="284" w:hanging="284"/>
        <w:rPr>
          <w:b/>
          <w:bCs/>
          <w:lang w:val="en-GB"/>
        </w:rPr>
      </w:pPr>
      <w:r>
        <w:rPr>
          <w:b/>
          <w:bCs/>
          <w:lang w:val="id-ID"/>
        </w:rPr>
        <w:t xml:space="preserve"> </w:t>
      </w:r>
      <w:r w:rsidR="00B5453D" w:rsidRPr="00260211">
        <w:rPr>
          <w:b/>
          <w:bCs/>
          <w:lang w:val="en-GB"/>
        </w:rPr>
        <w:t>Oktober 2022</w:t>
      </w:r>
    </w:p>
    <w:p w14:paraId="65AF35CF" w14:textId="3E650A34" w:rsidR="00B5453D" w:rsidRPr="0084007D" w:rsidRDefault="00C547BE" w:rsidP="0084007D">
      <w:pPr>
        <w:pStyle w:val="ListParagraph"/>
        <w:numPr>
          <w:ilvl w:val="0"/>
          <w:numId w:val="24"/>
        </w:numPr>
        <w:ind w:left="426" w:hanging="426"/>
      </w:pPr>
      <w:r w:rsidRPr="0084007D">
        <w:rPr>
          <w:lang w:val="en-GB"/>
        </w:rPr>
        <w:t>Kepala Puskesmas Bogor Utara</w:t>
      </w:r>
    </w:p>
    <w:p w14:paraId="7C5AF0DC" w14:textId="7AA3A1BE" w:rsidR="00C547BE" w:rsidRPr="0084007D" w:rsidRDefault="00C547BE" w:rsidP="0084007D">
      <w:pPr>
        <w:pStyle w:val="ListParagraph"/>
        <w:numPr>
          <w:ilvl w:val="0"/>
          <w:numId w:val="24"/>
        </w:numPr>
        <w:ind w:left="426" w:hanging="426"/>
      </w:pPr>
      <w:r w:rsidRPr="0084007D">
        <w:rPr>
          <w:lang w:val="en-GB"/>
        </w:rPr>
        <w:t>Kepala Puskesmas Bogor Selatan</w:t>
      </w:r>
    </w:p>
    <w:p w14:paraId="7280E836" w14:textId="00E2714E" w:rsidR="00B5453D" w:rsidRPr="0084007D" w:rsidRDefault="00B5453D" w:rsidP="0084007D">
      <w:pPr>
        <w:pStyle w:val="ListParagraph"/>
        <w:numPr>
          <w:ilvl w:val="0"/>
          <w:numId w:val="24"/>
        </w:numPr>
        <w:ind w:left="426" w:hanging="426"/>
      </w:pPr>
      <w:r w:rsidRPr="0084007D">
        <w:rPr>
          <w:lang w:val="en-GB"/>
        </w:rPr>
        <w:t>Tim Pandu PTM Puskesmas Bogor Utara (5 orang)</w:t>
      </w:r>
    </w:p>
    <w:p w14:paraId="35502C0F" w14:textId="77777777" w:rsidR="00CE1F81" w:rsidRPr="0084007D" w:rsidRDefault="00B5453D" w:rsidP="00CE1F81">
      <w:pPr>
        <w:pStyle w:val="ListParagraph"/>
        <w:numPr>
          <w:ilvl w:val="0"/>
          <w:numId w:val="24"/>
        </w:numPr>
        <w:ind w:left="426" w:hanging="426"/>
      </w:pPr>
      <w:r w:rsidRPr="0084007D">
        <w:rPr>
          <w:lang w:val="en-US"/>
        </w:rPr>
        <w:t>Tim Pandu PTM Puskesmas Bogor Selatan (5 orang)</w:t>
      </w:r>
    </w:p>
    <w:p w14:paraId="33ACCCB5" w14:textId="17299A46" w:rsidR="00CE1F81" w:rsidRPr="0084007D" w:rsidRDefault="00CE1F81" w:rsidP="00CE1F81">
      <w:pPr>
        <w:pStyle w:val="ListParagraph"/>
        <w:numPr>
          <w:ilvl w:val="0"/>
          <w:numId w:val="24"/>
        </w:numPr>
        <w:ind w:left="426" w:hanging="426"/>
      </w:pPr>
      <w:r w:rsidRPr="00CE1F81">
        <w:rPr>
          <w:lang w:val="en-GB"/>
        </w:rPr>
        <w:t xml:space="preserve">Kader Kelurahan </w:t>
      </w:r>
      <w:r>
        <w:rPr>
          <w:lang w:val="en-GB"/>
        </w:rPr>
        <w:t>Ciwaringin</w:t>
      </w:r>
      <w:r w:rsidRPr="00CE1F81">
        <w:rPr>
          <w:lang w:val="en-GB"/>
        </w:rPr>
        <w:t xml:space="preserve"> (5 orang/</w:t>
      </w:r>
      <w:del w:id="45" w:author="Pusat DUA Kemenkes" w:date="2022-10-11T08:37:00Z">
        <w:r w:rsidRPr="00CE1F81" w:rsidDel="0088309C">
          <w:rPr>
            <w:lang w:val="en-GB"/>
          </w:rPr>
          <w:delText xml:space="preserve"> </w:delText>
        </w:r>
      </w:del>
      <w:r w:rsidRPr="00CE1F81">
        <w:rPr>
          <w:lang w:val="en-GB"/>
        </w:rPr>
        <w:t>posbindu)</w:t>
      </w:r>
    </w:p>
    <w:p w14:paraId="0A25D7BB" w14:textId="5FF5EB9C" w:rsidR="00CE1F81" w:rsidRPr="0084007D" w:rsidRDefault="00CE1F81" w:rsidP="00CE1F81">
      <w:pPr>
        <w:pStyle w:val="ListParagraph"/>
        <w:numPr>
          <w:ilvl w:val="0"/>
          <w:numId w:val="24"/>
        </w:numPr>
        <w:ind w:left="426" w:hanging="426"/>
      </w:pPr>
      <w:r w:rsidRPr="00CE1F81">
        <w:rPr>
          <w:lang w:val="en-GB"/>
        </w:rPr>
        <w:t xml:space="preserve">Kader Kelurahan </w:t>
      </w:r>
      <w:r>
        <w:rPr>
          <w:lang w:val="en-GB"/>
        </w:rPr>
        <w:t>Panaragan</w:t>
      </w:r>
      <w:r w:rsidRPr="00CE1F81">
        <w:rPr>
          <w:lang w:val="en-GB"/>
        </w:rPr>
        <w:t xml:space="preserve"> (5 orang/</w:t>
      </w:r>
      <w:del w:id="46" w:author="Pusat DUA Kemenkes" w:date="2022-10-11T08:37:00Z">
        <w:r w:rsidRPr="00CE1F81" w:rsidDel="0088309C">
          <w:rPr>
            <w:lang w:val="en-GB"/>
          </w:rPr>
          <w:delText xml:space="preserve"> </w:delText>
        </w:r>
      </w:del>
      <w:r w:rsidRPr="00CE1F81">
        <w:rPr>
          <w:lang w:val="en-GB"/>
        </w:rPr>
        <w:t>posbindu)</w:t>
      </w:r>
    </w:p>
    <w:p w14:paraId="39AAF0EC" w14:textId="039ED322" w:rsidR="00CE1F81" w:rsidRPr="0084007D" w:rsidRDefault="00CE1F81" w:rsidP="0084007D">
      <w:pPr>
        <w:pStyle w:val="ListParagraph"/>
        <w:numPr>
          <w:ilvl w:val="0"/>
          <w:numId w:val="24"/>
        </w:numPr>
        <w:ind w:left="426" w:hanging="426"/>
      </w:pPr>
      <w:r>
        <w:rPr>
          <w:lang w:val="en-GB"/>
        </w:rPr>
        <w:t xml:space="preserve">Kader Kelurahan Babakan Pasar </w:t>
      </w:r>
      <w:r w:rsidRPr="00CE1F81">
        <w:rPr>
          <w:lang w:val="en-GB"/>
        </w:rPr>
        <w:t>(5 orang/</w:t>
      </w:r>
      <w:del w:id="47" w:author="Pusat DUA Kemenkes" w:date="2022-10-11T08:37:00Z">
        <w:r w:rsidRPr="00CE1F81" w:rsidDel="0088309C">
          <w:rPr>
            <w:lang w:val="en-GB"/>
          </w:rPr>
          <w:delText xml:space="preserve"> </w:delText>
        </w:r>
      </w:del>
      <w:r w:rsidRPr="00CE1F81">
        <w:rPr>
          <w:lang w:val="en-GB"/>
        </w:rPr>
        <w:t>posbindu)</w:t>
      </w:r>
    </w:p>
    <w:p w14:paraId="31761782" w14:textId="77777777" w:rsidR="0088309C" w:rsidRDefault="0088309C" w:rsidP="0084007D">
      <w:pPr>
        <w:rPr>
          <w:ins w:id="48" w:author="Pusat DUA Kemenkes" w:date="2022-10-11T08:34:00Z"/>
          <w:color w:val="FF0000"/>
          <w:lang w:val="en-GB"/>
        </w:rPr>
      </w:pPr>
    </w:p>
    <w:p w14:paraId="4394093D" w14:textId="77777777" w:rsidR="0088309C" w:rsidRDefault="0088309C" w:rsidP="0084007D">
      <w:pPr>
        <w:rPr>
          <w:ins w:id="49" w:author="Pusat DUA Kemenkes" w:date="2022-10-11T08:38:00Z"/>
          <w:b/>
          <w:bCs/>
          <w:color w:val="000000" w:themeColor="text1"/>
          <w:lang w:val="en-GB"/>
        </w:rPr>
      </w:pPr>
    </w:p>
    <w:p w14:paraId="075A7AE9" w14:textId="7B31E10F" w:rsidR="0025119F" w:rsidRPr="0088309C" w:rsidRDefault="0088309C" w:rsidP="0084007D">
      <w:pPr>
        <w:rPr>
          <w:b/>
          <w:bCs/>
          <w:color w:val="000000" w:themeColor="text1"/>
          <w:lang w:val="en-US"/>
          <w:rPrChange w:id="50" w:author="Pusat DUA Kemenkes" w:date="2022-10-11T08:35:00Z">
            <w:rPr>
              <w:color w:val="000000"/>
              <w:lang w:val="en-US"/>
            </w:rPr>
          </w:rPrChange>
        </w:rPr>
      </w:pPr>
      <w:ins w:id="51" w:author="Pusat DUA Kemenkes" w:date="2022-10-11T08:35:00Z">
        <w:r w:rsidRPr="0088309C">
          <w:rPr>
            <w:b/>
            <w:bCs/>
            <w:color w:val="000000" w:themeColor="text1"/>
            <w:lang w:val="en-GB"/>
            <w:rPrChange w:id="52" w:author="Pusat DUA Kemenkes" w:date="2022-10-11T08:35:00Z">
              <w:rPr>
                <w:color w:val="FF0000"/>
                <w:lang w:val="en-GB"/>
              </w:rPr>
            </w:rPrChange>
          </w:rPr>
          <w:t>KEMENTERIAN KESEHATAN</w:t>
        </w:r>
      </w:ins>
      <w:r w:rsidR="00C547BE" w:rsidRPr="0088309C">
        <w:rPr>
          <w:b/>
          <w:bCs/>
          <w:color w:val="000000" w:themeColor="text1"/>
          <w:lang w:val="en-GB"/>
          <w:rPrChange w:id="53" w:author="Pusat DUA Kemenkes" w:date="2022-10-11T08:35:00Z">
            <w:rPr>
              <w:color w:val="FF0000"/>
              <w:lang w:val="en-GB"/>
            </w:rPr>
          </w:rPrChange>
        </w:rPr>
        <w:t xml:space="preserve"> </w:t>
      </w:r>
    </w:p>
    <w:p w14:paraId="69866D53" w14:textId="552A6689" w:rsidR="002E4C27" w:rsidRDefault="002E4C27" w:rsidP="0084007D">
      <w:pPr>
        <w:rPr>
          <w:b/>
          <w:bCs/>
          <w:color w:val="000000"/>
          <w:lang w:val="en-US"/>
        </w:rPr>
      </w:pPr>
      <w:del w:id="54" w:author="Pusat DUA Kemenkes" w:date="2022-10-11T08:34:00Z">
        <w:r w:rsidDel="0088309C">
          <w:rPr>
            <w:b/>
            <w:bCs/>
            <w:color w:val="000000"/>
            <w:lang w:val="en-US"/>
          </w:rPr>
          <w:delText>Sub</w:delText>
        </w:r>
      </w:del>
      <w:ins w:id="55" w:author="Pusat DUA Kemenkes" w:date="2022-10-11T08:34:00Z">
        <w:r w:rsidR="0088309C">
          <w:rPr>
            <w:b/>
            <w:bCs/>
            <w:color w:val="000000"/>
            <w:lang w:val="en-US"/>
          </w:rPr>
          <w:t>D</w:t>
        </w:r>
      </w:ins>
      <w:del w:id="56" w:author="Pusat DUA Kemenkes" w:date="2022-10-11T08:34:00Z">
        <w:r w:rsidDel="0088309C">
          <w:rPr>
            <w:b/>
            <w:bCs/>
            <w:color w:val="000000"/>
            <w:lang w:val="en-US"/>
          </w:rPr>
          <w:delText>d</w:delText>
        </w:r>
      </w:del>
      <w:r>
        <w:rPr>
          <w:b/>
          <w:bCs/>
          <w:color w:val="000000"/>
          <w:lang w:val="en-US"/>
        </w:rPr>
        <w:t xml:space="preserve">irektorat Pencegahan dan Pengendalian </w:t>
      </w:r>
      <w:del w:id="57" w:author="Pusat DUA Kemenkes" w:date="2022-10-11T08:34:00Z">
        <w:r w:rsidDel="0088309C">
          <w:rPr>
            <w:b/>
            <w:bCs/>
            <w:color w:val="000000"/>
            <w:lang w:val="en-US"/>
          </w:rPr>
          <w:delText>PTM</w:delText>
        </w:r>
      </w:del>
      <w:ins w:id="58" w:author="Pusat DUA Kemenkes" w:date="2022-10-11T08:34:00Z">
        <w:r w:rsidR="0088309C">
          <w:rPr>
            <w:b/>
            <w:bCs/>
            <w:color w:val="000000"/>
            <w:lang w:val="en-US"/>
          </w:rPr>
          <w:t>Penyakit Tidak Menular</w:t>
        </w:r>
      </w:ins>
    </w:p>
    <w:p w14:paraId="380BE9F1" w14:textId="77777777" w:rsidR="00260211" w:rsidRPr="001F0A63" w:rsidRDefault="00260211" w:rsidP="00260211">
      <w:pPr>
        <w:numPr>
          <w:ilvl w:val="0"/>
          <w:numId w:val="16"/>
        </w:numPr>
        <w:ind w:left="426" w:hanging="426"/>
        <w:rPr>
          <w:color w:val="000000"/>
          <w:lang w:val="en-US"/>
        </w:rPr>
      </w:pPr>
      <w:r w:rsidRPr="001F0A63">
        <w:rPr>
          <w:color w:val="000000"/>
          <w:lang w:val="en-US"/>
        </w:rPr>
        <w:t>dr. Esti Widiastuti, MSc.PH</w:t>
      </w:r>
    </w:p>
    <w:p w14:paraId="3C1AA1C9" w14:textId="77777777" w:rsidR="00260211" w:rsidRPr="001F0A63" w:rsidRDefault="00260211" w:rsidP="00260211">
      <w:pPr>
        <w:numPr>
          <w:ilvl w:val="0"/>
          <w:numId w:val="16"/>
        </w:numPr>
        <w:ind w:left="426" w:hanging="426"/>
        <w:rPr>
          <w:color w:val="000000"/>
          <w:lang w:val="en-US"/>
        </w:rPr>
      </w:pPr>
      <w:r w:rsidRPr="001F0A63">
        <w:rPr>
          <w:color w:val="000000"/>
          <w:lang w:val="en-US"/>
        </w:rPr>
        <w:t>Misti, SKM, MPH</w:t>
      </w:r>
    </w:p>
    <w:p w14:paraId="0B899D93" w14:textId="77777777" w:rsidR="002E4C27" w:rsidRPr="002E4C27" w:rsidRDefault="002E4C27" w:rsidP="002E4C27">
      <w:pPr>
        <w:pStyle w:val="ListParagraph"/>
        <w:rPr>
          <w:b/>
          <w:bCs/>
          <w:color w:val="000000"/>
          <w:lang w:val="en-US"/>
        </w:rPr>
      </w:pPr>
    </w:p>
    <w:p w14:paraId="2FDC1E2A" w14:textId="6AB2D446" w:rsidR="00C547BE" w:rsidRPr="001A1A1A" w:rsidRDefault="00C547BE" w:rsidP="0084007D">
      <w:pPr>
        <w:rPr>
          <w:b/>
          <w:bCs/>
          <w:color w:val="000000"/>
        </w:rPr>
      </w:pPr>
      <w:r w:rsidRPr="00FB66E5">
        <w:rPr>
          <w:b/>
          <w:bCs/>
          <w:color w:val="000000"/>
          <w:lang w:val="en-US"/>
        </w:rPr>
        <w:t xml:space="preserve">Pusat Kebijakan Upaya Kesehatan </w:t>
      </w:r>
    </w:p>
    <w:p w14:paraId="2A7DF4B2" w14:textId="77777777" w:rsidR="00C547BE" w:rsidRPr="00580E89" w:rsidRDefault="00C547BE" w:rsidP="0084007D">
      <w:pPr>
        <w:pStyle w:val="ListParagraph"/>
        <w:numPr>
          <w:ilvl w:val="0"/>
          <w:numId w:val="13"/>
        </w:numPr>
        <w:ind w:left="426" w:hanging="426"/>
      </w:pPr>
      <w:r w:rsidRPr="00580E89">
        <w:rPr>
          <w:lang w:val="en-US"/>
        </w:rPr>
        <w:t>Kepala Pusat Kebijakan Upaya Kesehatan</w:t>
      </w:r>
    </w:p>
    <w:p w14:paraId="3D21166C" w14:textId="77777777" w:rsidR="00C547BE" w:rsidRPr="00260211" w:rsidRDefault="00C547BE" w:rsidP="0084007D">
      <w:pPr>
        <w:pStyle w:val="ListParagraph"/>
        <w:numPr>
          <w:ilvl w:val="0"/>
          <w:numId w:val="13"/>
        </w:numPr>
        <w:ind w:left="426" w:hanging="426"/>
      </w:pPr>
      <w:r>
        <w:rPr>
          <w:lang w:val="en-US"/>
        </w:rPr>
        <w:t xml:space="preserve">Kepala Sub Bagian Administrasi Umum </w:t>
      </w:r>
      <w:r w:rsidRPr="009763FE">
        <w:rPr>
          <w:lang w:val="en-US"/>
        </w:rPr>
        <w:t>Pusat Kebijakan Upaya Kesehatan</w:t>
      </w:r>
    </w:p>
    <w:p w14:paraId="65312958" w14:textId="215BF1E8" w:rsidR="00260211" w:rsidRPr="00580E89" w:rsidRDefault="00260211" w:rsidP="00260211">
      <w:pPr>
        <w:pStyle w:val="ListParagraph"/>
        <w:numPr>
          <w:ilvl w:val="0"/>
          <w:numId w:val="13"/>
        </w:numPr>
        <w:ind w:left="426" w:hanging="426"/>
      </w:pPr>
      <w:del w:id="59" w:author="Pusat DUA Kemenkes" w:date="2022-10-11T08:35:00Z">
        <w:r w:rsidDel="0088309C">
          <w:rPr>
            <w:lang w:val="en-US"/>
          </w:rPr>
          <w:delText xml:space="preserve">Ketua </w:delText>
        </w:r>
      </w:del>
      <w:r>
        <w:rPr>
          <w:lang w:val="en-US"/>
        </w:rPr>
        <w:t xml:space="preserve">Tim Kerja Monitoring </w:t>
      </w:r>
      <w:r w:rsidRPr="009763FE">
        <w:rPr>
          <w:lang w:val="en-US"/>
        </w:rPr>
        <w:t>Pusat Kebijakan Upaya Kesehatan</w:t>
      </w:r>
    </w:p>
    <w:p w14:paraId="2A0C12A0" w14:textId="5F4A6A64" w:rsidR="00260211" w:rsidRPr="001F0A63" w:rsidRDefault="00260211" w:rsidP="00260211">
      <w:pPr>
        <w:pStyle w:val="ListParagraph"/>
        <w:numPr>
          <w:ilvl w:val="0"/>
          <w:numId w:val="13"/>
        </w:numPr>
        <w:ind w:left="426" w:hanging="426"/>
      </w:pPr>
      <w:r>
        <w:rPr>
          <w:lang w:val="en-US"/>
        </w:rPr>
        <w:t>Ketua Tim Kerja</w:t>
      </w:r>
      <w:r>
        <w:rPr>
          <w:lang w:val="id-ID"/>
        </w:rPr>
        <w:t xml:space="preserve"> </w:t>
      </w:r>
      <w:ins w:id="60" w:author="Pusat DUA Kemenkes" w:date="2022-10-11T08:35:00Z">
        <w:r w:rsidR="0088309C">
          <w:rPr>
            <w:lang w:val="en-US"/>
          </w:rPr>
          <w:t xml:space="preserve">Kebijakan </w:t>
        </w:r>
      </w:ins>
      <w:r>
        <w:rPr>
          <w:lang w:val="id-ID"/>
        </w:rPr>
        <w:t>Perbaikan Kesehatan Ibu dan Anak</w:t>
      </w:r>
    </w:p>
    <w:p w14:paraId="2C334F0E" w14:textId="0B83B915" w:rsidR="00260211" w:rsidRPr="001F0A63" w:rsidRDefault="00260211" w:rsidP="00260211">
      <w:pPr>
        <w:pStyle w:val="ListParagraph"/>
        <w:numPr>
          <w:ilvl w:val="0"/>
          <w:numId w:val="13"/>
        </w:numPr>
        <w:ind w:left="426" w:hanging="426"/>
      </w:pPr>
      <w:r>
        <w:rPr>
          <w:lang w:val="en-US"/>
        </w:rPr>
        <w:lastRenderedPageBreak/>
        <w:t>Ketua Tim Kerja</w:t>
      </w:r>
      <w:r>
        <w:rPr>
          <w:lang w:val="id-ID"/>
        </w:rPr>
        <w:t xml:space="preserve"> </w:t>
      </w:r>
      <w:ins w:id="61" w:author="Pusat DUA Kemenkes" w:date="2022-10-11T08:35:00Z">
        <w:r w:rsidR="0088309C">
          <w:rPr>
            <w:lang w:val="en-US"/>
          </w:rPr>
          <w:t xml:space="preserve">Kebijakan </w:t>
        </w:r>
      </w:ins>
      <w:r>
        <w:rPr>
          <w:lang w:val="id-ID"/>
        </w:rPr>
        <w:t xml:space="preserve">Perbaikan Kesehatan Usia Sekolah </w:t>
      </w:r>
      <w:del w:id="62" w:author="Pusat DUA Kemenkes" w:date="2022-10-11T08:35:00Z">
        <w:r w:rsidDel="0088309C">
          <w:rPr>
            <w:lang w:val="id-ID"/>
          </w:rPr>
          <w:delText>dan Remaja</w:delText>
        </w:r>
      </w:del>
    </w:p>
    <w:p w14:paraId="476C9823" w14:textId="70E5FD3E" w:rsidR="00260211" w:rsidRPr="001F0A63" w:rsidRDefault="00260211" w:rsidP="00260211">
      <w:pPr>
        <w:pStyle w:val="ListParagraph"/>
        <w:numPr>
          <w:ilvl w:val="0"/>
          <w:numId w:val="13"/>
        </w:numPr>
        <w:ind w:left="426" w:hanging="426"/>
      </w:pPr>
      <w:r>
        <w:rPr>
          <w:lang w:val="en-US"/>
        </w:rPr>
        <w:t>Ketua Tim Kerja</w:t>
      </w:r>
      <w:r>
        <w:rPr>
          <w:lang w:val="id-ID"/>
        </w:rPr>
        <w:t xml:space="preserve"> </w:t>
      </w:r>
      <w:ins w:id="63" w:author="Pusat DUA Kemenkes" w:date="2022-10-11T08:35:00Z">
        <w:r w:rsidR="0088309C">
          <w:rPr>
            <w:lang w:val="en-US"/>
          </w:rPr>
          <w:t xml:space="preserve">Kebijakan </w:t>
        </w:r>
      </w:ins>
      <w:r>
        <w:rPr>
          <w:lang w:val="id-ID"/>
        </w:rPr>
        <w:t xml:space="preserve">Perbaikan </w:t>
      </w:r>
      <w:r>
        <w:rPr>
          <w:lang w:val="en-US"/>
        </w:rPr>
        <w:t>Kesehatan Usia Produktif dan Lansia</w:t>
      </w:r>
    </w:p>
    <w:p w14:paraId="2C155E91" w14:textId="432A4CDA" w:rsidR="00260211" w:rsidRPr="001F0A63" w:rsidRDefault="00260211" w:rsidP="00260211">
      <w:pPr>
        <w:pStyle w:val="ListParagraph"/>
        <w:numPr>
          <w:ilvl w:val="0"/>
          <w:numId w:val="13"/>
        </w:numPr>
        <w:ind w:left="426" w:hanging="426"/>
      </w:pPr>
      <w:r>
        <w:rPr>
          <w:lang w:val="en-US"/>
        </w:rPr>
        <w:t>Ketua Tim Kerja</w:t>
      </w:r>
      <w:r>
        <w:rPr>
          <w:lang w:val="id-ID"/>
        </w:rPr>
        <w:t xml:space="preserve"> </w:t>
      </w:r>
      <w:ins w:id="64" w:author="Pusat DUA Kemenkes" w:date="2022-10-11T08:35:00Z">
        <w:r w:rsidR="0088309C">
          <w:rPr>
            <w:lang w:val="en-US"/>
          </w:rPr>
          <w:t xml:space="preserve">Kebijakan </w:t>
        </w:r>
      </w:ins>
      <w:r>
        <w:rPr>
          <w:lang w:val="id-ID"/>
        </w:rPr>
        <w:t>Pengendalian dan Pencegahan Penyakit</w:t>
      </w:r>
    </w:p>
    <w:p w14:paraId="21EEE76E" w14:textId="75153EE3" w:rsidR="00260211" w:rsidRPr="00580E89" w:rsidRDefault="00260211" w:rsidP="00260211">
      <w:pPr>
        <w:pStyle w:val="ListParagraph"/>
        <w:numPr>
          <w:ilvl w:val="0"/>
          <w:numId w:val="13"/>
        </w:numPr>
        <w:ind w:left="426" w:hanging="426"/>
      </w:pPr>
      <w:r>
        <w:rPr>
          <w:lang w:val="id-ID"/>
        </w:rPr>
        <w:t xml:space="preserve">Ketua Tim Kerja </w:t>
      </w:r>
      <w:ins w:id="65" w:author="Pusat DUA Kemenkes" w:date="2022-10-11T08:36:00Z">
        <w:r w:rsidR="0088309C">
          <w:rPr>
            <w:lang w:val="en-US"/>
          </w:rPr>
          <w:t xml:space="preserve">Keibjakan Pembudayaan </w:t>
        </w:r>
      </w:ins>
      <w:del w:id="66" w:author="Pusat DUA Kemenkes" w:date="2022-10-11T08:36:00Z">
        <w:r w:rsidDel="0088309C">
          <w:rPr>
            <w:lang w:val="id-ID"/>
          </w:rPr>
          <w:delText>GERMAS</w:delText>
        </w:r>
      </w:del>
      <w:ins w:id="67" w:author="Pusat DUA Kemenkes" w:date="2022-10-11T08:36:00Z">
        <w:r w:rsidR="0088309C">
          <w:rPr>
            <w:lang w:val="en-US"/>
          </w:rPr>
          <w:t>Gerakan Masyarakat Hidup Sehat</w:t>
        </w:r>
      </w:ins>
    </w:p>
    <w:p w14:paraId="1176E1C8" w14:textId="77777777" w:rsidR="00C547BE" w:rsidRPr="00406071" w:rsidRDefault="00C547BE" w:rsidP="0084007D">
      <w:pPr>
        <w:pStyle w:val="ListParagraph"/>
        <w:numPr>
          <w:ilvl w:val="0"/>
          <w:numId w:val="13"/>
        </w:numPr>
        <w:ind w:left="426" w:hanging="426"/>
      </w:pPr>
      <w:r w:rsidRPr="00406071">
        <w:rPr>
          <w:lang w:val="en-US"/>
        </w:rPr>
        <w:t>dr. Dewi Kristanti, M.Epid</w:t>
      </w:r>
    </w:p>
    <w:p w14:paraId="18C07220" w14:textId="77777777" w:rsidR="00C547BE" w:rsidRPr="002E4C27" w:rsidRDefault="00C547BE" w:rsidP="0084007D">
      <w:pPr>
        <w:pStyle w:val="ListParagraph"/>
        <w:numPr>
          <w:ilvl w:val="0"/>
          <w:numId w:val="13"/>
        </w:numPr>
        <w:ind w:left="426" w:hanging="426"/>
      </w:pPr>
      <w:r w:rsidRPr="002E4C27">
        <w:rPr>
          <w:lang w:val="en-US"/>
        </w:rPr>
        <w:t>dr. Srilaning Dryah, M.Si.Med</w:t>
      </w:r>
    </w:p>
    <w:p w14:paraId="6EDD7198" w14:textId="77777777" w:rsidR="00C547BE" w:rsidRPr="00580E89" w:rsidRDefault="00C547BE" w:rsidP="0084007D">
      <w:pPr>
        <w:pStyle w:val="ListParagraph"/>
        <w:numPr>
          <w:ilvl w:val="0"/>
          <w:numId w:val="13"/>
        </w:numPr>
        <w:ind w:left="426" w:hanging="426"/>
      </w:pPr>
      <w:r w:rsidRPr="00406071">
        <w:rPr>
          <w:lang w:val="en-US"/>
        </w:rPr>
        <w:t>dr. Cicih Opitasari, MARS</w:t>
      </w:r>
    </w:p>
    <w:p w14:paraId="546FDEF8" w14:textId="77777777" w:rsidR="00C547BE" w:rsidRPr="00580E89" w:rsidRDefault="00C547BE" w:rsidP="0084007D">
      <w:pPr>
        <w:pStyle w:val="ListParagraph"/>
        <w:numPr>
          <w:ilvl w:val="0"/>
          <w:numId w:val="13"/>
        </w:numPr>
        <w:ind w:left="426" w:hanging="426"/>
        <w:rPr>
          <w:lang w:val="en-US"/>
        </w:rPr>
      </w:pPr>
      <w:r w:rsidRPr="00580E89">
        <w:rPr>
          <w:lang w:val="en-US"/>
        </w:rPr>
        <w:t>Eddy Purwanto, ST, MKM</w:t>
      </w:r>
    </w:p>
    <w:p w14:paraId="62C9C3DB" w14:textId="77777777" w:rsidR="00C547BE" w:rsidRDefault="00C547BE">
      <w:pPr>
        <w:numPr>
          <w:ilvl w:val="0"/>
          <w:numId w:val="13"/>
        </w:numPr>
        <w:ind w:left="426" w:hanging="426"/>
        <w:rPr>
          <w:lang w:val="en-US"/>
        </w:rPr>
      </w:pPr>
      <w:r w:rsidRPr="0085322B">
        <w:rPr>
          <w:lang w:val="en-US"/>
        </w:rPr>
        <w:t>Afifah Nasyahta Dila, M.P.H.</w:t>
      </w:r>
    </w:p>
    <w:p w14:paraId="716B9ABF" w14:textId="77777777" w:rsidR="00C547BE" w:rsidRDefault="00C547BE">
      <w:pPr>
        <w:numPr>
          <w:ilvl w:val="0"/>
          <w:numId w:val="13"/>
        </w:numPr>
        <w:ind w:left="426" w:hanging="426"/>
        <w:rPr>
          <w:lang w:val="en-US"/>
        </w:rPr>
      </w:pPr>
      <w:r>
        <w:rPr>
          <w:lang w:val="en-US"/>
        </w:rPr>
        <w:t>Aditianti, SP, M.Si</w:t>
      </w:r>
    </w:p>
    <w:p w14:paraId="481C8AB2" w14:textId="77777777" w:rsidR="00C547BE" w:rsidRDefault="00C547BE">
      <w:pPr>
        <w:numPr>
          <w:ilvl w:val="0"/>
          <w:numId w:val="13"/>
        </w:numPr>
        <w:ind w:left="426" w:hanging="426"/>
        <w:rPr>
          <w:lang w:val="en-US"/>
        </w:rPr>
      </w:pPr>
      <w:r>
        <w:rPr>
          <w:lang w:val="en-US"/>
        </w:rPr>
        <w:t>Bhaskarani Widjiastuti, SKM</w:t>
      </w:r>
    </w:p>
    <w:p w14:paraId="7D1D295C" w14:textId="77777777" w:rsidR="00C547BE" w:rsidRDefault="00C547BE">
      <w:pPr>
        <w:numPr>
          <w:ilvl w:val="0"/>
          <w:numId w:val="13"/>
        </w:numPr>
        <w:ind w:left="426" w:hanging="426"/>
        <w:rPr>
          <w:lang w:val="en-US"/>
        </w:rPr>
      </w:pPr>
      <w:r>
        <w:rPr>
          <w:lang w:val="en-US"/>
        </w:rPr>
        <w:t>Oster Suriani Simarmata, SKM, MKM</w:t>
      </w:r>
    </w:p>
    <w:p w14:paraId="62C8A2C9" w14:textId="77777777" w:rsidR="00C547BE" w:rsidRDefault="00C547BE">
      <w:pPr>
        <w:numPr>
          <w:ilvl w:val="0"/>
          <w:numId w:val="13"/>
        </w:numPr>
        <w:ind w:left="426" w:hanging="426"/>
        <w:rPr>
          <w:lang w:val="en-US"/>
        </w:rPr>
      </w:pPr>
      <w:r>
        <w:rPr>
          <w:lang w:val="en-US"/>
        </w:rPr>
        <w:t>Hendrik Edison, S.Si</w:t>
      </w:r>
    </w:p>
    <w:p w14:paraId="4619D64E" w14:textId="77777777" w:rsidR="00C547BE" w:rsidRDefault="00C547BE">
      <w:pPr>
        <w:numPr>
          <w:ilvl w:val="0"/>
          <w:numId w:val="13"/>
        </w:numPr>
        <w:ind w:left="426" w:hanging="426"/>
        <w:rPr>
          <w:lang w:val="en-US"/>
        </w:rPr>
      </w:pPr>
      <w:r>
        <w:rPr>
          <w:lang w:val="en-US"/>
        </w:rPr>
        <w:t>Bryan Mario Isakh, SKM, MKM</w:t>
      </w:r>
    </w:p>
    <w:p w14:paraId="61A17C32" w14:textId="77777777" w:rsidR="006147F7" w:rsidRDefault="00260211" w:rsidP="006147F7">
      <w:pPr>
        <w:numPr>
          <w:ilvl w:val="0"/>
          <w:numId w:val="13"/>
        </w:numPr>
        <w:ind w:left="426" w:hanging="426"/>
        <w:rPr>
          <w:ins w:id="68" w:author="User" w:date="2022-10-11T19:28:00Z"/>
          <w:lang w:val="en-US"/>
        </w:rPr>
        <w:pPrChange w:id="69" w:author="User" w:date="2022-10-11T19:28:00Z">
          <w:pPr>
            <w:numPr>
              <w:numId w:val="13"/>
            </w:numPr>
            <w:ind w:left="720" w:hanging="360"/>
          </w:pPr>
        </w:pPrChange>
      </w:pPr>
      <w:r>
        <w:rPr>
          <w:lang w:val="id-ID"/>
        </w:rPr>
        <w:t>Eni Yuwarni, SKM</w:t>
      </w:r>
    </w:p>
    <w:p w14:paraId="10B01BF7" w14:textId="0B2662BC" w:rsidR="006147F7" w:rsidRPr="006147F7" w:rsidRDefault="006147F7" w:rsidP="006147F7">
      <w:pPr>
        <w:numPr>
          <w:ilvl w:val="0"/>
          <w:numId w:val="13"/>
        </w:numPr>
        <w:ind w:left="426" w:hanging="426"/>
        <w:rPr>
          <w:lang w:val="en-US"/>
          <w:rPrChange w:id="70" w:author="User" w:date="2022-10-11T19:28:00Z">
            <w:rPr>
              <w:lang w:val="en-US"/>
            </w:rPr>
          </w:rPrChange>
        </w:rPr>
        <w:pPrChange w:id="71" w:author="User" w:date="2022-10-11T19:28:00Z">
          <w:pPr>
            <w:numPr>
              <w:numId w:val="13"/>
            </w:numPr>
            <w:ind w:left="720" w:hanging="360"/>
          </w:pPr>
        </w:pPrChange>
      </w:pPr>
      <w:ins w:id="72" w:author="User" w:date="2022-10-11T19:28:00Z">
        <w:r w:rsidRPr="006147F7">
          <w:rPr>
            <w:lang w:val="en-US"/>
            <w:rPrChange w:id="73" w:author="User" w:date="2022-10-11T19:28:00Z">
              <w:rPr>
                <w:lang w:val="en-US"/>
              </w:rPr>
            </w:rPrChange>
          </w:rPr>
          <w:t>Prof. Dr. dr. Julianty Pradono, SpOk</w:t>
        </w:r>
      </w:ins>
    </w:p>
    <w:p w14:paraId="79B1E6D5" w14:textId="77777777" w:rsidR="00C547BE" w:rsidRPr="00580E89" w:rsidRDefault="00C547BE">
      <w:pPr>
        <w:numPr>
          <w:ilvl w:val="0"/>
          <w:numId w:val="13"/>
        </w:numPr>
        <w:ind w:left="426" w:hanging="426"/>
        <w:rPr>
          <w:lang w:val="en-US"/>
        </w:rPr>
      </w:pPr>
      <w:r w:rsidRPr="00580E89">
        <w:rPr>
          <w:lang w:val="en-US"/>
        </w:rPr>
        <w:t>Puji Purwanto</w:t>
      </w:r>
    </w:p>
    <w:p w14:paraId="38F16FEB" w14:textId="77777777" w:rsidR="00C547BE" w:rsidRPr="00406071" w:rsidRDefault="00C547BE">
      <w:pPr>
        <w:numPr>
          <w:ilvl w:val="0"/>
          <w:numId w:val="13"/>
        </w:numPr>
        <w:ind w:left="426" w:hanging="426"/>
        <w:rPr>
          <w:lang w:val="en-US"/>
        </w:rPr>
      </w:pPr>
      <w:r w:rsidRPr="00580E89">
        <w:rPr>
          <w:lang w:val="en-US"/>
        </w:rPr>
        <w:t>M. Aidil Rahim</w:t>
      </w:r>
    </w:p>
    <w:p w14:paraId="215F4BA3" w14:textId="77777777" w:rsidR="00C547BE" w:rsidRPr="00580E89" w:rsidRDefault="00C547BE">
      <w:pPr>
        <w:numPr>
          <w:ilvl w:val="0"/>
          <w:numId w:val="13"/>
        </w:numPr>
        <w:ind w:left="426" w:hanging="426"/>
      </w:pPr>
      <w:r>
        <w:rPr>
          <w:lang w:val="en-US"/>
        </w:rPr>
        <w:t>Yan Adhi Wibowo</w:t>
      </w:r>
      <w:bookmarkStart w:id="74" w:name="_GoBack"/>
      <w:bookmarkEnd w:id="74"/>
    </w:p>
    <w:p w14:paraId="5FE567B5" w14:textId="50C2F827" w:rsidR="00C547BE" w:rsidRPr="00260211" w:rsidRDefault="00C547BE">
      <w:pPr>
        <w:numPr>
          <w:ilvl w:val="0"/>
          <w:numId w:val="13"/>
        </w:numPr>
        <w:ind w:left="426" w:hanging="426"/>
      </w:pPr>
      <w:r>
        <w:rPr>
          <w:lang w:val="en-US"/>
        </w:rPr>
        <w:t>Winda Lesdiana</w:t>
      </w:r>
      <w:r w:rsidR="00260211">
        <w:rPr>
          <w:lang w:val="id-ID"/>
        </w:rPr>
        <w:t>, SE</w:t>
      </w:r>
    </w:p>
    <w:p w14:paraId="20411001" w14:textId="62B6CAE8" w:rsidR="00260211" w:rsidRPr="00580E89" w:rsidRDefault="00260211" w:rsidP="00260211">
      <w:pPr>
        <w:numPr>
          <w:ilvl w:val="0"/>
          <w:numId w:val="13"/>
        </w:numPr>
        <w:ind w:left="426" w:hanging="426"/>
      </w:pPr>
      <w:r w:rsidRPr="00406071">
        <w:rPr>
          <w:lang w:val="en-US"/>
        </w:rPr>
        <w:t xml:space="preserve">Irene </w:t>
      </w:r>
      <w:r>
        <w:rPr>
          <w:lang w:val="id-ID"/>
        </w:rPr>
        <w:t>Jesihka, MKM</w:t>
      </w:r>
    </w:p>
    <w:p w14:paraId="7EC86D22" w14:textId="50CA8012" w:rsidR="00C547BE" w:rsidRPr="00580E89" w:rsidRDefault="00C547BE">
      <w:pPr>
        <w:numPr>
          <w:ilvl w:val="0"/>
          <w:numId w:val="13"/>
        </w:numPr>
        <w:ind w:left="426" w:hanging="426"/>
      </w:pPr>
      <w:r>
        <w:rPr>
          <w:lang w:val="en-US"/>
        </w:rPr>
        <w:t>Annisa Rachmawati</w:t>
      </w:r>
      <w:r w:rsidR="00260211">
        <w:rPr>
          <w:lang w:val="id-ID"/>
        </w:rPr>
        <w:t xml:space="preserve">, </w:t>
      </w:r>
      <w:r w:rsidR="00260211" w:rsidRPr="00117044">
        <w:rPr>
          <w:lang w:val="en-US"/>
        </w:rPr>
        <w:t>S.K</w:t>
      </w:r>
      <w:r w:rsidR="00260211" w:rsidRPr="00117044">
        <w:t>Pm</w:t>
      </w:r>
    </w:p>
    <w:p w14:paraId="7432E7C0" w14:textId="03A020C3" w:rsidR="00C547BE" w:rsidRPr="00580E89" w:rsidRDefault="00C547BE">
      <w:pPr>
        <w:numPr>
          <w:ilvl w:val="0"/>
          <w:numId w:val="13"/>
        </w:numPr>
        <w:ind w:left="426" w:hanging="426"/>
      </w:pPr>
      <w:r w:rsidRPr="00406071">
        <w:rPr>
          <w:lang w:val="en-US"/>
        </w:rPr>
        <w:t xml:space="preserve">Dandy </w:t>
      </w:r>
      <w:r>
        <w:rPr>
          <w:lang w:val="id-ID"/>
        </w:rPr>
        <w:t>Tedja</w:t>
      </w:r>
      <w:r w:rsidR="00260211">
        <w:rPr>
          <w:lang w:val="id-ID"/>
        </w:rPr>
        <w:t>, SE</w:t>
      </w:r>
    </w:p>
    <w:p w14:paraId="5FF1A9AF" w14:textId="77777777" w:rsidR="00C547BE" w:rsidRPr="00580E89" w:rsidRDefault="00C547BE" w:rsidP="00C547BE">
      <w:pPr>
        <w:ind w:left="426"/>
      </w:pPr>
    </w:p>
    <w:p w14:paraId="70DB0D2B" w14:textId="21334EB1" w:rsidR="00871142" w:rsidRDefault="00C547BE" w:rsidP="0084007D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Pusat Kebijakan Kesehatan Global </w:t>
      </w:r>
      <w:ins w:id="75" w:author="Pusat DUA Kemenkes" w:date="2022-10-11T08:38:00Z">
        <w:r w:rsidR="0088309C">
          <w:rPr>
            <w:b/>
            <w:bCs/>
            <w:color w:val="000000"/>
            <w:lang w:val="en-US"/>
          </w:rPr>
          <w:t>d</w:t>
        </w:r>
      </w:ins>
      <w:del w:id="76" w:author="Pusat DUA Kemenkes" w:date="2022-10-11T08:38:00Z">
        <w:r w:rsidDel="0088309C">
          <w:rPr>
            <w:b/>
            <w:bCs/>
            <w:color w:val="000000"/>
            <w:lang w:val="en-US"/>
          </w:rPr>
          <w:delText>D</w:delText>
        </w:r>
      </w:del>
      <w:r>
        <w:rPr>
          <w:b/>
          <w:bCs/>
          <w:color w:val="000000"/>
          <w:lang w:val="en-US"/>
        </w:rPr>
        <w:t>an Teknologi Kesehatan</w:t>
      </w:r>
    </w:p>
    <w:p w14:paraId="1E95177F" w14:textId="77777777" w:rsidR="00871142" w:rsidRPr="0084007D" w:rsidRDefault="00871142" w:rsidP="0084007D">
      <w:pPr>
        <w:numPr>
          <w:ilvl w:val="0"/>
          <w:numId w:val="17"/>
        </w:numPr>
        <w:ind w:left="426" w:hanging="426"/>
        <w:rPr>
          <w:color w:val="000000"/>
          <w:lang w:val="en-US"/>
        </w:rPr>
      </w:pPr>
      <w:r w:rsidRPr="0084007D">
        <w:rPr>
          <w:color w:val="000000"/>
          <w:lang w:val="en-US"/>
        </w:rPr>
        <w:t>Ginoga Veridona, S.Kom, MKM</w:t>
      </w:r>
    </w:p>
    <w:p w14:paraId="58B313C4" w14:textId="06FFB701" w:rsidR="00871142" w:rsidRDefault="00871142">
      <w:pPr>
        <w:spacing w:line="240" w:lineRule="auto"/>
        <w:ind w:left="426" w:hanging="426"/>
        <w:rPr>
          <w:color w:val="000000"/>
          <w:lang w:val="en-US"/>
        </w:rPr>
      </w:pPr>
    </w:p>
    <w:p w14:paraId="1B1C6421" w14:textId="77777777" w:rsidR="00CE1F81" w:rsidRPr="0084007D" w:rsidRDefault="00CE1F81" w:rsidP="0084007D">
      <w:pPr>
        <w:spacing w:line="240" w:lineRule="auto"/>
        <w:ind w:left="426" w:hanging="426"/>
        <w:rPr>
          <w:color w:val="000000"/>
          <w:lang w:val="en-US"/>
        </w:rPr>
      </w:pPr>
    </w:p>
    <w:p w14:paraId="61FB8E7B" w14:textId="77777777" w:rsidR="005C3D84" w:rsidRPr="001A1A1A" w:rsidRDefault="006147F7" w:rsidP="005C3D84">
      <w:pPr>
        <w:pStyle w:val="NoSpacing"/>
        <w:ind w:left="4820"/>
        <w:jc w:val="both"/>
        <w:rPr>
          <w:ins w:id="77" w:author="User" w:date="2022-10-11T19:32:00Z"/>
          <w:rFonts w:ascii="Arial" w:hAnsi="Arial" w:cs="Arial"/>
          <w:sz w:val="22"/>
          <w:szCs w:val="22"/>
        </w:rPr>
      </w:pPr>
      <w:ins w:id="78" w:author="User" w:date="2022-10-11T19:27:00Z">
        <w:r>
          <w:rPr>
            <w:lang w:val="id-ID"/>
          </w:rPr>
          <w:t xml:space="preserve">                                                              </w:t>
        </w:r>
      </w:ins>
      <w:ins w:id="79" w:author="User" w:date="2022-10-11T19:32:00Z">
        <w:r w:rsidR="005C3D84" w:rsidRPr="001A1A1A">
          <w:rPr>
            <w:rFonts w:ascii="Arial" w:hAnsi="Arial" w:cs="Arial"/>
            <w:sz w:val="22"/>
            <w:szCs w:val="22"/>
          </w:rPr>
          <w:t>Kepala Pusat Kebijakan Upaya Kesehatan,</w:t>
        </w:r>
      </w:ins>
    </w:p>
    <w:p w14:paraId="0A95EA5D" w14:textId="77777777" w:rsidR="005C3D84" w:rsidRPr="001A1A1A" w:rsidRDefault="005C3D84" w:rsidP="005C3D84">
      <w:pPr>
        <w:pStyle w:val="NoSpacing"/>
        <w:ind w:left="4820" w:firstLine="720"/>
        <w:jc w:val="both"/>
        <w:rPr>
          <w:ins w:id="80" w:author="User" w:date="2022-10-11T19:32:00Z"/>
          <w:rFonts w:ascii="Arial" w:hAnsi="Arial" w:cs="Arial"/>
          <w:sz w:val="22"/>
          <w:szCs w:val="22"/>
        </w:rPr>
      </w:pPr>
    </w:p>
    <w:p w14:paraId="344CB7EB" w14:textId="77777777" w:rsidR="005C3D84" w:rsidRDefault="005C3D84" w:rsidP="005C3D84">
      <w:pPr>
        <w:pStyle w:val="NoSpacing"/>
        <w:ind w:left="4820" w:firstLine="720"/>
        <w:jc w:val="both"/>
        <w:rPr>
          <w:ins w:id="81" w:author="User" w:date="2022-10-11T19:32:00Z"/>
          <w:rFonts w:ascii="Arial" w:hAnsi="Arial" w:cs="Arial"/>
          <w:sz w:val="22"/>
          <w:szCs w:val="22"/>
        </w:rPr>
      </w:pPr>
    </w:p>
    <w:p w14:paraId="7E388CCE" w14:textId="77777777" w:rsidR="005C3D84" w:rsidRPr="001A1A1A" w:rsidRDefault="005C3D84" w:rsidP="005C3D84">
      <w:pPr>
        <w:pStyle w:val="NoSpacing"/>
        <w:jc w:val="both"/>
        <w:rPr>
          <w:ins w:id="82" w:author="User" w:date="2022-10-11T19:32:00Z"/>
          <w:rFonts w:ascii="Arial" w:hAnsi="Arial" w:cs="Arial"/>
          <w:sz w:val="22"/>
          <w:szCs w:val="22"/>
        </w:rPr>
      </w:pPr>
    </w:p>
    <w:p w14:paraId="5A7EC441" w14:textId="77777777" w:rsidR="005C3D84" w:rsidRPr="001A1A1A" w:rsidRDefault="005C3D84" w:rsidP="005C3D84">
      <w:pPr>
        <w:pStyle w:val="NoSpacing"/>
        <w:spacing w:line="276" w:lineRule="auto"/>
        <w:jc w:val="both"/>
        <w:rPr>
          <w:ins w:id="83" w:author="User" w:date="2022-10-11T19:32:00Z"/>
          <w:rFonts w:ascii="Arial" w:hAnsi="Arial" w:cs="Arial"/>
          <w:sz w:val="22"/>
          <w:szCs w:val="22"/>
        </w:rPr>
      </w:pPr>
    </w:p>
    <w:p w14:paraId="4C3BD08C" w14:textId="77777777" w:rsidR="005C3D84" w:rsidRDefault="005C3D84" w:rsidP="005C3D84">
      <w:pPr>
        <w:pStyle w:val="NoSpacing"/>
        <w:ind w:left="4820" w:right="480"/>
        <w:jc w:val="both"/>
        <w:rPr>
          <w:ins w:id="84" w:author="User" w:date="2022-10-11T19:32:00Z"/>
          <w:rFonts w:ascii="Arial" w:hAnsi="Arial" w:cs="Arial"/>
          <w:b/>
          <w:bCs/>
          <w:sz w:val="22"/>
          <w:szCs w:val="22"/>
        </w:rPr>
      </w:pPr>
      <w:ins w:id="85" w:author="User" w:date="2022-10-11T19:32:00Z">
        <w:r w:rsidRPr="001A1A1A">
          <w:rPr>
            <w:rFonts w:ascii="Arial" w:hAnsi="Arial" w:cs="Arial"/>
            <w:b/>
            <w:bCs/>
            <w:sz w:val="22"/>
            <w:szCs w:val="22"/>
          </w:rPr>
          <w:t>Pretty Multihartina, Ph.D.</w:t>
        </w:r>
      </w:ins>
    </w:p>
    <w:p w14:paraId="11F417E5" w14:textId="1146BE34" w:rsidR="00EF64AC" w:rsidRPr="0084007D" w:rsidRDefault="00EF64AC" w:rsidP="006147F7">
      <w:pPr>
        <w:ind w:left="66" w:right="-1039"/>
        <w:rPr>
          <w:highlight w:val="yellow"/>
          <w:lang w:val="en-US"/>
        </w:rPr>
        <w:pPrChange w:id="86" w:author="User" w:date="2022-10-11T19:27:00Z">
          <w:pPr>
            <w:ind w:left="66"/>
          </w:pPr>
        </w:pPrChange>
      </w:pPr>
    </w:p>
    <w:p w14:paraId="37422BB0" w14:textId="3573FE40" w:rsidR="00C547BE" w:rsidRPr="001A1A1A" w:rsidDel="006147F7" w:rsidRDefault="00C547BE" w:rsidP="00C547BE">
      <w:pPr>
        <w:pStyle w:val="NoSpacing"/>
        <w:ind w:left="4820"/>
        <w:jc w:val="both"/>
        <w:rPr>
          <w:del w:id="87" w:author="User" w:date="2022-10-11T19:27:00Z"/>
          <w:rFonts w:ascii="Arial" w:hAnsi="Arial" w:cs="Arial"/>
          <w:sz w:val="22"/>
          <w:szCs w:val="22"/>
        </w:rPr>
      </w:pPr>
      <w:del w:id="88" w:author="User" w:date="2022-10-11T19:27:00Z">
        <w:r w:rsidRPr="001A1A1A" w:rsidDel="006147F7">
          <w:rPr>
            <w:rFonts w:ascii="Arial" w:hAnsi="Arial" w:cs="Arial"/>
            <w:sz w:val="22"/>
            <w:szCs w:val="22"/>
          </w:rPr>
          <w:delText>Kepala Pusat Kebijakan Upaya Kesehatan,</w:delText>
        </w:r>
      </w:del>
    </w:p>
    <w:p w14:paraId="0092E2F9" w14:textId="2182BC09" w:rsidR="00C547BE" w:rsidRPr="001A1A1A" w:rsidDel="006147F7" w:rsidRDefault="00C547BE" w:rsidP="00C547BE">
      <w:pPr>
        <w:pStyle w:val="NoSpacing"/>
        <w:ind w:left="4820" w:firstLine="720"/>
        <w:jc w:val="both"/>
        <w:rPr>
          <w:del w:id="89" w:author="User" w:date="2022-10-11T19:27:00Z"/>
          <w:rFonts w:ascii="Arial" w:hAnsi="Arial" w:cs="Arial"/>
          <w:sz w:val="22"/>
          <w:szCs w:val="22"/>
        </w:rPr>
      </w:pPr>
    </w:p>
    <w:p w14:paraId="1E1A0A61" w14:textId="2F747AEA" w:rsidR="00C547BE" w:rsidDel="006147F7" w:rsidRDefault="00C547BE" w:rsidP="00C547BE">
      <w:pPr>
        <w:pStyle w:val="NoSpacing"/>
        <w:ind w:left="4820" w:firstLine="720"/>
        <w:jc w:val="both"/>
        <w:rPr>
          <w:del w:id="90" w:author="User" w:date="2022-10-11T19:27:00Z"/>
          <w:rFonts w:ascii="Arial" w:hAnsi="Arial" w:cs="Arial"/>
          <w:sz w:val="22"/>
          <w:szCs w:val="22"/>
        </w:rPr>
      </w:pPr>
    </w:p>
    <w:p w14:paraId="680CED40" w14:textId="229C2E17" w:rsidR="00C547BE" w:rsidRPr="001A1A1A" w:rsidDel="006147F7" w:rsidRDefault="00C547BE" w:rsidP="00C547BE">
      <w:pPr>
        <w:pStyle w:val="NoSpacing"/>
        <w:ind w:left="4820" w:firstLine="720"/>
        <w:jc w:val="both"/>
        <w:rPr>
          <w:del w:id="91" w:author="User" w:date="2022-10-11T19:27:00Z"/>
          <w:rFonts w:ascii="Arial" w:hAnsi="Arial" w:cs="Arial"/>
          <w:sz w:val="22"/>
          <w:szCs w:val="22"/>
        </w:rPr>
      </w:pPr>
    </w:p>
    <w:p w14:paraId="52F69690" w14:textId="5CA0DBFB" w:rsidR="00C547BE" w:rsidRPr="001A1A1A" w:rsidDel="006147F7" w:rsidRDefault="00C547BE" w:rsidP="00C547BE">
      <w:pPr>
        <w:pStyle w:val="NoSpacing"/>
        <w:spacing w:line="276" w:lineRule="auto"/>
        <w:jc w:val="both"/>
        <w:rPr>
          <w:del w:id="92" w:author="User" w:date="2022-10-11T19:27:00Z"/>
          <w:rFonts w:ascii="Arial" w:hAnsi="Arial" w:cs="Arial"/>
          <w:sz w:val="22"/>
          <w:szCs w:val="22"/>
        </w:rPr>
      </w:pPr>
    </w:p>
    <w:p w14:paraId="58FB0075" w14:textId="5BE53BE4" w:rsidR="00C547BE" w:rsidDel="006147F7" w:rsidRDefault="00C547BE" w:rsidP="00C547BE">
      <w:pPr>
        <w:pStyle w:val="NoSpacing"/>
        <w:ind w:left="4820" w:right="480"/>
        <w:jc w:val="both"/>
        <w:rPr>
          <w:del w:id="93" w:author="User" w:date="2022-10-11T19:27:00Z"/>
          <w:rFonts w:ascii="Arial" w:hAnsi="Arial" w:cs="Arial"/>
          <w:b/>
          <w:bCs/>
          <w:sz w:val="22"/>
          <w:szCs w:val="22"/>
        </w:rPr>
      </w:pPr>
      <w:del w:id="94" w:author="User" w:date="2022-10-11T19:27:00Z">
        <w:r w:rsidRPr="001A1A1A" w:rsidDel="006147F7">
          <w:rPr>
            <w:rFonts w:ascii="Arial" w:hAnsi="Arial" w:cs="Arial"/>
            <w:b/>
            <w:bCs/>
            <w:sz w:val="22"/>
            <w:szCs w:val="22"/>
          </w:rPr>
          <w:delText>Pretty Multihartina, Ph.D.</w:delText>
        </w:r>
      </w:del>
    </w:p>
    <w:p w14:paraId="656D3C29" w14:textId="04378F2B" w:rsidR="00B726F7" w:rsidDel="006147F7" w:rsidRDefault="00B726F7" w:rsidP="000C3504">
      <w:pPr>
        <w:spacing w:line="259" w:lineRule="auto"/>
        <w:ind w:left="189"/>
        <w:jc w:val="center"/>
        <w:rPr>
          <w:del w:id="95" w:author="User" w:date="2022-10-11T19:27:00Z"/>
          <w:b/>
        </w:rPr>
      </w:pPr>
    </w:p>
    <w:p w14:paraId="2AA9E7CF" w14:textId="77777777" w:rsidR="00F551BE" w:rsidRDefault="00F551BE">
      <w:pPr>
        <w:spacing w:line="259" w:lineRule="auto"/>
        <w:jc w:val="center"/>
        <w:rPr>
          <w:b/>
        </w:rPr>
      </w:pPr>
    </w:p>
    <w:p w14:paraId="532EADCA" w14:textId="77777777" w:rsidR="00F551BE" w:rsidRDefault="00F551BE">
      <w:pPr>
        <w:spacing w:line="259" w:lineRule="auto"/>
        <w:jc w:val="center"/>
        <w:rPr>
          <w:b/>
        </w:rPr>
      </w:pPr>
    </w:p>
    <w:p w14:paraId="40CE0410" w14:textId="77777777" w:rsidR="00F551BE" w:rsidRDefault="00F551BE">
      <w:pPr>
        <w:spacing w:line="259" w:lineRule="auto"/>
        <w:jc w:val="center"/>
        <w:rPr>
          <w:b/>
        </w:rPr>
      </w:pPr>
    </w:p>
    <w:p w14:paraId="3A7E9FF2" w14:textId="77777777" w:rsidR="00F551BE" w:rsidRDefault="00F551BE">
      <w:pPr>
        <w:spacing w:line="259" w:lineRule="auto"/>
        <w:jc w:val="center"/>
        <w:rPr>
          <w:b/>
        </w:rPr>
      </w:pPr>
    </w:p>
    <w:p w14:paraId="26CAE15B" w14:textId="77777777" w:rsidR="00F551BE" w:rsidRDefault="00F551BE">
      <w:pPr>
        <w:spacing w:line="259" w:lineRule="auto"/>
        <w:jc w:val="center"/>
        <w:rPr>
          <w:b/>
        </w:rPr>
      </w:pPr>
    </w:p>
    <w:p w14:paraId="50341CC0" w14:textId="77777777" w:rsidR="00871142" w:rsidRDefault="00871142">
      <w:pPr>
        <w:spacing w:line="259" w:lineRule="auto"/>
        <w:jc w:val="center"/>
        <w:rPr>
          <w:b/>
        </w:rPr>
      </w:pPr>
    </w:p>
    <w:p w14:paraId="7A3FD088" w14:textId="77777777" w:rsidR="00871142" w:rsidRDefault="00871142">
      <w:pPr>
        <w:spacing w:line="259" w:lineRule="auto"/>
        <w:jc w:val="center"/>
        <w:rPr>
          <w:b/>
        </w:rPr>
      </w:pPr>
    </w:p>
    <w:p w14:paraId="7D2FE8FD" w14:textId="77777777" w:rsidR="00871142" w:rsidRDefault="00871142">
      <w:pPr>
        <w:spacing w:line="259" w:lineRule="auto"/>
        <w:jc w:val="center"/>
        <w:rPr>
          <w:b/>
        </w:rPr>
      </w:pPr>
    </w:p>
    <w:p w14:paraId="320A2E38" w14:textId="77777777" w:rsidR="00871142" w:rsidRDefault="00871142">
      <w:pPr>
        <w:spacing w:line="259" w:lineRule="auto"/>
        <w:jc w:val="center"/>
        <w:rPr>
          <w:b/>
        </w:rPr>
      </w:pPr>
    </w:p>
    <w:p w14:paraId="5A0F866F" w14:textId="77777777" w:rsidR="00260211" w:rsidRDefault="00260211">
      <w:pPr>
        <w:spacing w:line="259" w:lineRule="auto"/>
        <w:jc w:val="center"/>
        <w:rPr>
          <w:b/>
        </w:rPr>
      </w:pPr>
    </w:p>
    <w:p w14:paraId="20A52884" w14:textId="77777777" w:rsidR="00260211" w:rsidRDefault="00260211">
      <w:pPr>
        <w:spacing w:line="259" w:lineRule="auto"/>
        <w:jc w:val="center"/>
        <w:rPr>
          <w:b/>
        </w:rPr>
      </w:pPr>
    </w:p>
    <w:p w14:paraId="7B1021C6" w14:textId="77777777" w:rsidR="00260211" w:rsidDel="005C3D84" w:rsidRDefault="00260211" w:rsidP="005C3D84">
      <w:pPr>
        <w:spacing w:line="259" w:lineRule="auto"/>
        <w:rPr>
          <w:del w:id="96" w:author="User" w:date="2022-10-11T19:32:00Z"/>
          <w:b/>
        </w:rPr>
        <w:pPrChange w:id="97" w:author="User" w:date="2022-10-11T19:32:00Z">
          <w:pPr>
            <w:spacing w:line="259" w:lineRule="auto"/>
            <w:jc w:val="center"/>
          </w:pPr>
        </w:pPrChange>
      </w:pPr>
    </w:p>
    <w:p w14:paraId="2DBC6A05" w14:textId="77777777" w:rsidR="005C3D84" w:rsidRDefault="005C3D84">
      <w:pPr>
        <w:spacing w:line="259" w:lineRule="auto"/>
        <w:jc w:val="center"/>
        <w:rPr>
          <w:ins w:id="98" w:author="User" w:date="2022-10-11T19:32:00Z"/>
          <w:b/>
        </w:rPr>
      </w:pPr>
    </w:p>
    <w:p w14:paraId="34EC9042" w14:textId="77777777" w:rsidR="00260211" w:rsidDel="005C3D84" w:rsidRDefault="00260211">
      <w:pPr>
        <w:spacing w:line="259" w:lineRule="auto"/>
        <w:jc w:val="center"/>
        <w:rPr>
          <w:del w:id="99" w:author="User" w:date="2022-10-11T19:32:00Z"/>
          <w:b/>
        </w:rPr>
      </w:pPr>
    </w:p>
    <w:p w14:paraId="7266FA08" w14:textId="77777777" w:rsidR="00260211" w:rsidRDefault="00260211" w:rsidP="005C3D84">
      <w:pPr>
        <w:spacing w:line="259" w:lineRule="auto"/>
        <w:rPr>
          <w:b/>
        </w:rPr>
        <w:pPrChange w:id="100" w:author="User" w:date="2022-10-11T19:32:00Z">
          <w:pPr>
            <w:spacing w:line="259" w:lineRule="auto"/>
            <w:jc w:val="center"/>
          </w:pPr>
        </w:pPrChange>
      </w:pPr>
    </w:p>
    <w:p w14:paraId="4B9BDB02" w14:textId="30F34748" w:rsidR="00871142" w:rsidDel="0088309C" w:rsidRDefault="00871142">
      <w:pPr>
        <w:spacing w:line="259" w:lineRule="auto"/>
        <w:jc w:val="center"/>
        <w:rPr>
          <w:del w:id="101" w:author="Pusat DUA Kemenkes" w:date="2022-10-11T08:39:00Z"/>
          <w:b/>
        </w:rPr>
      </w:pPr>
    </w:p>
    <w:p w14:paraId="352DAC33" w14:textId="00025BAB" w:rsidR="00871142" w:rsidDel="0088309C" w:rsidRDefault="00871142">
      <w:pPr>
        <w:spacing w:line="259" w:lineRule="auto"/>
        <w:jc w:val="center"/>
        <w:rPr>
          <w:del w:id="102" w:author="Pusat DUA Kemenkes" w:date="2022-10-11T08:39:00Z"/>
          <w:b/>
        </w:rPr>
      </w:pPr>
    </w:p>
    <w:p w14:paraId="30C9D22E" w14:textId="75835FAC" w:rsidR="002E4C27" w:rsidDel="0088309C" w:rsidRDefault="002E4C27" w:rsidP="002E4C27">
      <w:pPr>
        <w:spacing w:line="259" w:lineRule="auto"/>
        <w:rPr>
          <w:del w:id="103" w:author="Pusat DUA Kemenkes" w:date="2022-10-11T08:39:00Z"/>
          <w:b/>
        </w:rPr>
      </w:pPr>
    </w:p>
    <w:p w14:paraId="71A14F49" w14:textId="77777777" w:rsidR="0088309C" w:rsidRDefault="0088309C" w:rsidP="002E4C27">
      <w:pPr>
        <w:jc w:val="center"/>
        <w:rPr>
          <w:ins w:id="104" w:author="Pusat DUA Kemenkes" w:date="2022-10-11T08:40:00Z"/>
          <w:b/>
          <w:lang w:val="en-US"/>
        </w:rPr>
      </w:pPr>
      <w:del w:id="105" w:author="Pusat DUA Kemenkes" w:date="2022-10-11T08:40:00Z">
        <w:r w:rsidRPr="0088309C" w:rsidDel="0088309C">
          <w:rPr>
            <w:b/>
          </w:rPr>
          <w:delText>JADWAL KEGIATAN</w:delText>
        </w:r>
      </w:del>
      <w:ins w:id="106" w:author="Pusat DUA Kemenkes" w:date="2022-10-11T08:40:00Z">
        <w:r>
          <w:rPr>
            <w:b/>
            <w:lang w:val="en-US"/>
          </w:rPr>
          <w:t>AGENDA</w:t>
        </w:r>
      </w:ins>
    </w:p>
    <w:p w14:paraId="4A2B5A3D" w14:textId="6265ACC1" w:rsidR="002E4C27" w:rsidRPr="0088309C" w:rsidRDefault="0088309C" w:rsidP="002E4C27">
      <w:pPr>
        <w:jc w:val="center"/>
        <w:rPr>
          <w:b/>
          <w:rPrChange w:id="107" w:author="Pusat DUA Kemenkes" w:date="2022-10-11T08:39:00Z">
            <w:rPr>
              <w:rFonts w:ascii="Georgia" w:hAnsi="Georgia" w:cs="Segoe UI Light"/>
              <w:b/>
            </w:rPr>
          </w:rPrChange>
        </w:rPr>
      </w:pPr>
      <w:del w:id="108" w:author="Pusat DUA Kemenkes" w:date="2022-10-11T08:40:00Z">
        <w:r w:rsidRPr="0088309C" w:rsidDel="0088309C">
          <w:rPr>
            <w:b/>
          </w:rPr>
          <w:delText xml:space="preserve"> </w:delText>
        </w:r>
      </w:del>
      <w:r w:rsidRPr="0088309C">
        <w:rPr>
          <w:b/>
          <w:i/>
          <w:iCs/>
        </w:rPr>
        <w:t>REFRESHING</w:t>
      </w:r>
      <w:r w:rsidRPr="0088309C">
        <w:rPr>
          <w:b/>
        </w:rPr>
        <w:t xml:space="preserve"> KADER DAN TENAGA KESEHATAN</w:t>
      </w:r>
    </w:p>
    <w:p w14:paraId="021DB3F8" w14:textId="524577F3" w:rsidR="002E4C27" w:rsidRPr="0088309C" w:rsidRDefault="0088309C" w:rsidP="002E4C27">
      <w:pPr>
        <w:jc w:val="center"/>
        <w:rPr>
          <w:b/>
          <w:lang w:val="en-US"/>
          <w:rPrChange w:id="109" w:author="Pusat DUA Kemenkes" w:date="2022-10-11T08:39:00Z">
            <w:rPr>
              <w:rFonts w:ascii="Georgia" w:hAnsi="Georgia" w:cs="Segoe UI Light"/>
              <w:b/>
              <w:lang w:val="en-US"/>
            </w:rPr>
          </w:rPrChange>
        </w:rPr>
      </w:pPr>
      <w:r w:rsidRPr="0088309C">
        <w:rPr>
          <w:b/>
          <w:lang w:val="en-US"/>
        </w:rPr>
        <w:t>EVALUASI KEBIJAKAN PTM TERPADU</w:t>
      </w:r>
    </w:p>
    <w:p w14:paraId="7115FAA9" w14:textId="767193B2" w:rsidR="002E4C27" w:rsidRPr="0088309C" w:rsidRDefault="0088309C" w:rsidP="002E4C27">
      <w:pPr>
        <w:jc w:val="center"/>
        <w:rPr>
          <w:b/>
          <w:lang w:val="en-US"/>
          <w:rPrChange w:id="110" w:author="Pusat DUA Kemenkes" w:date="2022-10-11T08:39:00Z">
            <w:rPr>
              <w:rFonts w:ascii="Georgia" w:hAnsi="Georgia" w:cs="Segoe UI Light"/>
              <w:b/>
              <w:lang w:val="en-US"/>
            </w:rPr>
          </w:rPrChange>
        </w:rPr>
      </w:pPr>
      <w:r w:rsidRPr="0088309C">
        <w:rPr>
          <w:b/>
          <w:lang w:val="en-US"/>
        </w:rPr>
        <w:t>BOGOR, 13 – 14 OKTOBER 2022</w:t>
      </w:r>
    </w:p>
    <w:p w14:paraId="7C31BA1C" w14:textId="77777777" w:rsidR="002E4C27" w:rsidRPr="0088309C" w:rsidRDefault="002E4C27" w:rsidP="002E4C27">
      <w:pPr>
        <w:jc w:val="center"/>
        <w:rPr>
          <w:b/>
          <w:rPrChange w:id="111" w:author="Pusat DUA Kemenkes" w:date="2022-10-11T08:39:00Z">
            <w:rPr>
              <w:rFonts w:ascii="Georgia" w:hAnsi="Georgia" w:cs="Segoe UI Light"/>
              <w:b/>
            </w:rPr>
          </w:rPrChange>
        </w:rPr>
      </w:pPr>
    </w:p>
    <w:p w14:paraId="7ADA1294" w14:textId="77777777" w:rsidR="0088309C" w:rsidRDefault="0088309C" w:rsidP="002E4C27">
      <w:pPr>
        <w:rPr>
          <w:ins w:id="112" w:author="Pusat DUA Kemenkes" w:date="2022-10-11T08:40:00Z"/>
          <w:b/>
        </w:rPr>
      </w:pPr>
    </w:p>
    <w:p w14:paraId="1ABDD037" w14:textId="2105E976" w:rsidR="002E4C27" w:rsidRPr="0088309C" w:rsidRDefault="002E4C27" w:rsidP="002E4C27">
      <w:pPr>
        <w:rPr>
          <w:b/>
          <w:rPrChange w:id="113" w:author="Pusat DUA Kemenkes" w:date="2022-10-11T08:39:00Z">
            <w:rPr>
              <w:rFonts w:ascii="Georgia" w:hAnsi="Georgia" w:cs="Segoe UI Light"/>
              <w:b/>
            </w:rPr>
          </w:rPrChange>
        </w:rPr>
      </w:pPr>
      <w:r w:rsidRPr="0088309C">
        <w:rPr>
          <w:b/>
          <w:rPrChange w:id="114" w:author="Pusat DUA Kemenkes" w:date="2022-10-11T08:39:00Z">
            <w:rPr>
              <w:rFonts w:ascii="Georgia" w:hAnsi="Georgia" w:cs="Segoe UI Light"/>
              <w:b/>
            </w:rPr>
          </w:rPrChange>
        </w:rPr>
        <w:t>Kamis, 13 Oktober 2022</w:t>
      </w:r>
    </w:p>
    <w:tbl>
      <w:tblPr>
        <w:tblpPr w:leftFromText="180" w:rightFromText="180" w:vertAnchor="text" w:horzAnchor="margin" w:tblpY="22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126"/>
        <w:gridCol w:w="2835"/>
        <w:gridCol w:w="2977"/>
      </w:tblGrid>
      <w:tr w:rsidR="002E4C27" w:rsidRPr="0088309C" w14:paraId="1D726630" w14:textId="77777777" w:rsidTr="00F70347">
        <w:tc>
          <w:tcPr>
            <w:tcW w:w="1668" w:type="dxa"/>
            <w:shd w:val="clear" w:color="auto" w:fill="FFE599" w:themeFill="accent4" w:themeFillTint="66"/>
          </w:tcPr>
          <w:p w14:paraId="7EE9942F" w14:textId="32E6DBF7" w:rsidR="002E4C27" w:rsidRPr="0088309C" w:rsidRDefault="002E4C27" w:rsidP="00F70347">
            <w:pPr>
              <w:jc w:val="center"/>
              <w:rPr>
                <w:b/>
                <w:lang w:val="en-US"/>
                <w:rPrChange w:id="115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del w:id="116" w:author="Pusat DUA Kemenkes" w:date="2022-10-11T08:39:00Z">
              <w:r w:rsidRPr="0088309C" w:rsidDel="0088309C">
                <w:rPr>
                  <w:b/>
                  <w:rPrChange w:id="117" w:author="Pusat DUA Kemenkes" w:date="2022-10-11T08:39:00Z">
                    <w:rPr>
                      <w:rFonts w:ascii="Georgia" w:hAnsi="Georgia" w:cs="Segoe UI Light"/>
                      <w:b/>
                    </w:rPr>
                  </w:rPrChange>
                </w:rPr>
                <w:delText>Waktu</w:delText>
              </w:r>
            </w:del>
            <w:ins w:id="118" w:author="Pusat DUA Kemenkes" w:date="2022-10-11T08:39:00Z">
              <w:r w:rsidR="0088309C">
                <w:rPr>
                  <w:b/>
                  <w:lang w:val="en-US"/>
                </w:rPr>
                <w:t>Pukul</w:t>
              </w:r>
            </w:ins>
          </w:p>
        </w:tc>
        <w:tc>
          <w:tcPr>
            <w:tcW w:w="2126" w:type="dxa"/>
            <w:shd w:val="clear" w:color="auto" w:fill="FFE599" w:themeFill="accent4" w:themeFillTint="66"/>
          </w:tcPr>
          <w:p w14:paraId="61E6D6D8" w14:textId="77777777" w:rsidR="002E4C27" w:rsidRPr="0088309C" w:rsidRDefault="002E4C27" w:rsidP="00F70347">
            <w:pPr>
              <w:jc w:val="center"/>
              <w:rPr>
                <w:b/>
                <w:rPrChange w:id="119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120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 xml:space="preserve">Kegiatan 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14:paraId="6FCCFB66" w14:textId="77777777" w:rsidR="002E4C27" w:rsidRPr="0088309C" w:rsidRDefault="002E4C27" w:rsidP="00F70347">
            <w:pPr>
              <w:jc w:val="center"/>
              <w:rPr>
                <w:b/>
                <w:rPrChange w:id="121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122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>Kelas Kader</w:t>
            </w:r>
          </w:p>
          <w:p w14:paraId="25D57D94" w14:textId="77777777" w:rsidR="002E4C27" w:rsidRPr="0088309C" w:rsidRDefault="002E4C27" w:rsidP="00F70347">
            <w:pPr>
              <w:jc w:val="center"/>
              <w:rPr>
                <w:b/>
                <w:rPrChange w:id="123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124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>(Kader Kebon Kalapa dan Babakan)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0A3F649F" w14:textId="77777777" w:rsidR="002E4C27" w:rsidRPr="0088309C" w:rsidRDefault="002E4C27" w:rsidP="00F70347">
            <w:pPr>
              <w:jc w:val="center"/>
              <w:rPr>
                <w:b/>
                <w:rPrChange w:id="125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126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>Kelas Nakes</w:t>
            </w:r>
          </w:p>
          <w:p w14:paraId="3D03D0AC" w14:textId="77777777" w:rsidR="002E4C27" w:rsidRPr="0088309C" w:rsidRDefault="002E4C27" w:rsidP="00F70347">
            <w:pPr>
              <w:jc w:val="center"/>
              <w:rPr>
                <w:b/>
                <w:rPrChange w:id="127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128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>(Puskesmas Merdeka, Belong, Sempur)</w:t>
            </w:r>
          </w:p>
          <w:p w14:paraId="56693711" w14:textId="77777777" w:rsidR="002E4C27" w:rsidRPr="0088309C" w:rsidRDefault="002E4C27" w:rsidP="00F70347">
            <w:pPr>
              <w:rPr>
                <w:bCs/>
                <w:rPrChange w:id="129" w:author="Pusat DUA Kemenkes" w:date="2022-10-11T08:39:00Z">
                  <w:rPr>
                    <w:rFonts w:ascii="Georgia" w:hAnsi="Georgia" w:cs="Segoe UI Light"/>
                    <w:bCs/>
                  </w:rPr>
                </w:rPrChange>
              </w:rPr>
            </w:pPr>
          </w:p>
        </w:tc>
      </w:tr>
      <w:tr w:rsidR="002E4C27" w:rsidRPr="0088309C" w14:paraId="4F11DEAB" w14:textId="77777777" w:rsidTr="00F70347">
        <w:tc>
          <w:tcPr>
            <w:tcW w:w="1668" w:type="dxa"/>
          </w:tcPr>
          <w:p w14:paraId="48C6FF34" w14:textId="77777777" w:rsidR="002E4C27" w:rsidRPr="0088309C" w:rsidRDefault="002E4C27" w:rsidP="00F70347">
            <w:pPr>
              <w:rPr>
                <w:rPrChange w:id="130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31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09.00 – 09.30</w:t>
            </w:r>
          </w:p>
        </w:tc>
        <w:tc>
          <w:tcPr>
            <w:tcW w:w="7938" w:type="dxa"/>
            <w:gridSpan w:val="3"/>
          </w:tcPr>
          <w:p w14:paraId="15393779" w14:textId="77777777" w:rsidR="002E4C27" w:rsidRPr="0088309C" w:rsidRDefault="002E4C27" w:rsidP="00F70347">
            <w:pPr>
              <w:rPr>
                <w:rPrChange w:id="132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33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Registrasi peserta </w:t>
            </w:r>
          </w:p>
        </w:tc>
      </w:tr>
      <w:tr w:rsidR="002E4C27" w:rsidRPr="0088309C" w14:paraId="2A8981E2" w14:textId="77777777" w:rsidTr="00F70347">
        <w:tc>
          <w:tcPr>
            <w:tcW w:w="1668" w:type="dxa"/>
          </w:tcPr>
          <w:p w14:paraId="7B982B6C" w14:textId="77777777" w:rsidR="002E4C27" w:rsidRPr="0088309C" w:rsidRDefault="002E4C27" w:rsidP="00F70347">
            <w:pPr>
              <w:rPr>
                <w:rPrChange w:id="134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35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09.30 – 10.00</w:t>
            </w:r>
          </w:p>
        </w:tc>
        <w:tc>
          <w:tcPr>
            <w:tcW w:w="7938" w:type="dxa"/>
            <w:gridSpan w:val="3"/>
          </w:tcPr>
          <w:p w14:paraId="17C6BE41" w14:textId="77777777" w:rsidR="002E4C27" w:rsidRPr="0088309C" w:rsidRDefault="002E4C27" w:rsidP="00F70347">
            <w:pPr>
              <w:rPr>
                <w:rPrChange w:id="136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37" w:author="Pusat DUA Kemenkes" w:date="2022-10-11T08:39:00Z">
                  <w:rPr>
                    <w:rFonts w:ascii="Georgia" w:hAnsi="Georgia" w:cs="Segoe UI Light"/>
                  </w:rPr>
                </w:rPrChange>
              </w:rPr>
              <w:t>Sambutan (Kepala Dinkes Kota Bogor)</w:t>
            </w:r>
          </w:p>
          <w:p w14:paraId="3E7D8C5E" w14:textId="77777777" w:rsidR="002E4C27" w:rsidRPr="0088309C" w:rsidRDefault="002E4C27" w:rsidP="00F70347">
            <w:pPr>
              <w:rPr>
                <w:lang w:val="id-ID"/>
                <w:rPrChange w:id="138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  <w:r w:rsidRPr="0088309C">
              <w:rPr>
                <w:rPrChange w:id="139" w:author="Pusat DUA Kemenkes" w:date="2022-10-11T08:39:00Z">
                  <w:rPr>
                    <w:rFonts w:ascii="Georgia" w:hAnsi="Georgia" w:cs="Segoe UI Light"/>
                  </w:rPr>
                </w:rPrChange>
              </w:rPr>
              <w:t>Arahan dan Pembukaan (Kepala Pusat Kebijakan Upaya Kesehatan)</w:t>
            </w:r>
          </w:p>
          <w:p w14:paraId="717EDA4C" w14:textId="77777777" w:rsidR="002E4C27" w:rsidRPr="0088309C" w:rsidRDefault="002E4C27" w:rsidP="00F70347">
            <w:pPr>
              <w:rPr>
                <w:lang w:val="id-ID"/>
                <w:rPrChange w:id="140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</w:tr>
      <w:tr w:rsidR="002E4C27" w:rsidRPr="0088309C" w14:paraId="6352BC9E" w14:textId="77777777" w:rsidTr="00F70347">
        <w:tc>
          <w:tcPr>
            <w:tcW w:w="1668" w:type="dxa"/>
          </w:tcPr>
          <w:p w14:paraId="784880B5" w14:textId="77777777" w:rsidR="002E4C27" w:rsidRPr="0088309C" w:rsidRDefault="002E4C27" w:rsidP="00F70347">
            <w:pPr>
              <w:rPr>
                <w:rPrChange w:id="141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42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10.00 – 10.30</w:t>
            </w:r>
          </w:p>
        </w:tc>
        <w:tc>
          <w:tcPr>
            <w:tcW w:w="7938" w:type="dxa"/>
            <w:gridSpan w:val="3"/>
          </w:tcPr>
          <w:p w14:paraId="107E9625" w14:textId="77777777" w:rsidR="002E4C27" w:rsidRPr="0088309C" w:rsidRDefault="002E4C27" w:rsidP="00F70347">
            <w:pPr>
              <w:rPr>
                <w:lang w:val="en-US"/>
                <w:rPrChange w:id="143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14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Rencana kegiatan konfirmasi lapangan dalam rangka Evaluasi Kebijakan Pelayanan PTM Terpadu</w:t>
            </w:r>
          </w:p>
        </w:tc>
      </w:tr>
      <w:tr w:rsidR="002E4C27" w:rsidRPr="0088309C" w14:paraId="16E24375" w14:textId="77777777" w:rsidTr="00F70347">
        <w:tc>
          <w:tcPr>
            <w:tcW w:w="1668" w:type="dxa"/>
          </w:tcPr>
          <w:p w14:paraId="781AD58F" w14:textId="77777777" w:rsidR="002E4C27" w:rsidRPr="0088309C" w:rsidRDefault="002E4C27" w:rsidP="00F70347">
            <w:pPr>
              <w:rPr>
                <w:rPrChange w:id="145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46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10.30 – 11.00</w:t>
            </w:r>
          </w:p>
        </w:tc>
        <w:tc>
          <w:tcPr>
            <w:tcW w:w="7938" w:type="dxa"/>
            <w:gridSpan w:val="3"/>
          </w:tcPr>
          <w:p w14:paraId="387FB8D3" w14:textId="77777777" w:rsidR="002E4C27" w:rsidRPr="0088309C" w:rsidRDefault="002E4C27" w:rsidP="00F70347">
            <w:pPr>
              <w:rPr>
                <w:rPrChange w:id="147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48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Penjadwalan kegiatan posbindu</w:t>
            </w:r>
          </w:p>
        </w:tc>
      </w:tr>
      <w:tr w:rsidR="002E4C27" w:rsidRPr="0088309C" w14:paraId="1976BAC9" w14:textId="77777777" w:rsidTr="00F70347">
        <w:tc>
          <w:tcPr>
            <w:tcW w:w="1668" w:type="dxa"/>
          </w:tcPr>
          <w:p w14:paraId="014299F4" w14:textId="77777777" w:rsidR="002E4C27" w:rsidRPr="0088309C" w:rsidRDefault="002E4C27" w:rsidP="00F70347">
            <w:pPr>
              <w:rPr>
                <w:rPrChange w:id="149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50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11.00 – 11.30</w:t>
            </w:r>
          </w:p>
        </w:tc>
        <w:tc>
          <w:tcPr>
            <w:tcW w:w="7938" w:type="dxa"/>
            <w:gridSpan w:val="3"/>
          </w:tcPr>
          <w:p w14:paraId="7318CCD3" w14:textId="77777777" w:rsidR="002E4C27" w:rsidRPr="0088309C" w:rsidRDefault="002E4C27" w:rsidP="00F70347">
            <w:pPr>
              <w:rPr>
                <w:rPrChange w:id="151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52" w:author="Pusat DUA Kemenkes" w:date="2022-10-11T08:39:00Z">
                  <w:rPr>
                    <w:rFonts w:ascii="Georgia" w:hAnsi="Georgia" w:cs="Segoe UI Light"/>
                  </w:rPr>
                </w:rPrChange>
              </w:rPr>
              <w:t>Wawancara faktor risiko PTM</w:t>
            </w:r>
          </w:p>
        </w:tc>
      </w:tr>
      <w:tr w:rsidR="002E4C27" w:rsidRPr="0088309C" w14:paraId="310A5CFD" w14:textId="77777777" w:rsidTr="00F70347">
        <w:tc>
          <w:tcPr>
            <w:tcW w:w="1668" w:type="dxa"/>
          </w:tcPr>
          <w:p w14:paraId="7AE860E5" w14:textId="77777777" w:rsidR="002E4C27" w:rsidRPr="0088309C" w:rsidRDefault="002E4C27" w:rsidP="00F70347">
            <w:pPr>
              <w:rPr>
                <w:rPrChange w:id="153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5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11.30 – 12.00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FDA3404" w14:textId="77777777" w:rsidR="002E4C27" w:rsidRPr="0088309C" w:rsidRDefault="002E4C27" w:rsidP="00F70347">
            <w:pPr>
              <w:rPr>
                <w:rPrChange w:id="155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lang w:val="id-ID"/>
                <w:rPrChange w:id="156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  <w:t xml:space="preserve">Pengukuran </w:t>
            </w:r>
            <w:r w:rsidRPr="0088309C">
              <w:rPr>
                <w:rPrChange w:id="157" w:author="Pusat DUA Kemenkes" w:date="2022-10-11T08:39:00Z">
                  <w:rPr>
                    <w:rFonts w:ascii="Georgia" w:hAnsi="Georgia" w:cs="Segoe UI Light"/>
                  </w:rPr>
                </w:rPrChange>
              </w:rPr>
              <w:t>a</w:t>
            </w:r>
            <w:r w:rsidRPr="0088309C">
              <w:rPr>
                <w:lang w:val="id-ID"/>
                <w:rPrChange w:id="158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  <w:t>ntropometri</w:t>
            </w:r>
            <w:r w:rsidRPr="0088309C">
              <w:rPr>
                <w:rPrChange w:id="159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 dan tekanan darah</w:t>
            </w:r>
          </w:p>
        </w:tc>
      </w:tr>
      <w:tr w:rsidR="002E4C27" w:rsidRPr="0088309C" w14:paraId="510C578D" w14:textId="77777777" w:rsidTr="00F70347">
        <w:tc>
          <w:tcPr>
            <w:tcW w:w="1668" w:type="dxa"/>
          </w:tcPr>
          <w:p w14:paraId="759E2016" w14:textId="77777777" w:rsidR="002E4C27" w:rsidRPr="0088309C" w:rsidRDefault="002E4C27" w:rsidP="00F70347">
            <w:pPr>
              <w:rPr>
                <w:rPrChange w:id="160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61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12.00 – 13.00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4E41E573" w14:textId="77777777" w:rsidR="002E4C27" w:rsidRPr="0088309C" w:rsidRDefault="002E4C27" w:rsidP="00F70347">
            <w:pPr>
              <w:rPr>
                <w:lang w:val="en-US"/>
                <w:rPrChange w:id="162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163" w:author="Pusat DUA Kemenkes" w:date="2022-10-11T08:39:00Z">
                  <w:rPr>
                    <w:rFonts w:ascii="Georgia" w:hAnsi="Georgia" w:cs="Segoe UI Light"/>
                  </w:rPr>
                </w:rPrChange>
              </w:rPr>
              <w:t>Ishoma dan pembagian kelas</w:t>
            </w:r>
          </w:p>
        </w:tc>
      </w:tr>
      <w:tr w:rsidR="002E4C27" w:rsidRPr="0088309C" w14:paraId="71406E22" w14:textId="77777777" w:rsidTr="00F70347">
        <w:tc>
          <w:tcPr>
            <w:tcW w:w="1668" w:type="dxa"/>
          </w:tcPr>
          <w:p w14:paraId="61878FD7" w14:textId="77777777" w:rsidR="002E4C27" w:rsidRPr="0088309C" w:rsidRDefault="002E4C27" w:rsidP="00F70347">
            <w:pPr>
              <w:rPr>
                <w:rPrChange w:id="164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65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13.00 – 14.00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8A62038" w14:textId="77777777" w:rsidR="002E4C27" w:rsidRPr="0088309C" w:rsidRDefault="002E4C27" w:rsidP="00F70347">
            <w:pPr>
              <w:rPr>
                <w:lang w:val="id-ID"/>
                <w:rPrChange w:id="166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  <w:tc>
          <w:tcPr>
            <w:tcW w:w="2835" w:type="dxa"/>
          </w:tcPr>
          <w:p w14:paraId="082EDA84" w14:textId="77777777" w:rsidR="002E4C27" w:rsidRPr="0088309C" w:rsidRDefault="002E4C27" w:rsidP="00F70347">
            <w:pPr>
              <w:rPr>
                <w:lang w:val="id-ID"/>
                <w:rPrChange w:id="167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  <w:r w:rsidRPr="0088309C">
              <w:rPr>
                <w:rPrChange w:id="168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Praktek wawancara, p</w:t>
            </w:r>
            <w:r w:rsidRPr="0088309C">
              <w:rPr>
                <w:lang w:val="id-ID"/>
                <w:rPrChange w:id="169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  <w:t xml:space="preserve">engukuran </w:t>
            </w:r>
            <w:r w:rsidRPr="0088309C">
              <w:rPr>
                <w:rPrChange w:id="170" w:author="Pusat DUA Kemenkes" w:date="2022-10-11T08:39:00Z">
                  <w:rPr>
                    <w:rFonts w:ascii="Georgia" w:hAnsi="Georgia" w:cs="Segoe UI Light"/>
                  </w:rPr>
                </w:rPrChange>
              </w:rPr>
              <w:t>dan pengisian form</w:t>
            </w:r>
          </w:p>
        </w:tc>
        <w:tc>
          <w:tcPr>
            <w:tcW w:w="2977" w:type="dxa"/>
          </w:tcPr>
          <w:p w14:paraId="0881A916" w14:textId="77777777" w:rsidR="002E4C27" w:rsidRPr="0088309C" w:rsidRDefault="002E4C27" w:rsidP="00F70347">
            <w:pPr>
              <w:rPr>
                <w:lang w:val="en-US"/>
                <w:rPrChange w:id="171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172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Edukasi dan Rujukan </w:t>
            </w:r>
          </w:p>
        </w:tc>
      </w:tr>
      <w:tr w:rsidR="002E4C27" w:rsidRPr="0088309C" w14:paraId="40251F4F" w14:textId="77777777" w:rsidTr="00F70347">
        <w:tc>
          <w:tcPr>
            <w:tcW w:w="1668" w:type="dxa"/>
          </w:tcPr>
          <w:p w14:paraId="4FCDF095" w14:textId="77777777" w:rsidR="002E4C27" w:rsidRPr="0088309C" w:rsidRDefault="002E4C27" w:rsidP="00F70347">
            <w:pPr>
              <w:rPr>
                <w:rPrChange w:id="173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7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14.00 – 14.30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A936311" w14:textId="77777777" w:rsidR="002E4C27" w:rsidRPr="0088309C" w:rsidRDefault="002E4C27" w:rsidP="00F70347">
            <w:pPr>
              <w:rPr>
                <w:lang w:val="id-ID"/>
                <w:rPrChange w:id="175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  <w:tc>
          <w:tcPr>
            <w:tcW w:w="2835" w:type="dxa"/>
          </w:tcPr>
          <w:p w14:paraId="734C3BF8" w14:textId="77777777" w:rsidR="002E4C27" w:rsidRPr="0088309C" w:rsidRDefault="002E4C27" w:rsidP="00F70347">
            <w:pPr>
              <w:rPr>
                <w:lang w:val="id-ID"/>
                <w:rPrChange w:id="176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  <w:r w:rsidRPr="0088309C">
              <w:rPr>
                <w:rPrChange w:id="177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Evaluasi </w:t>
            </w:r>
          </w:p>
        </w:tc>
        <w:tc>
          <w:tcPr>
            <w:tcW w:w="2977" w:type="dxa"/>
          </w:tcPr>
          <w:p w14:paraId="4EA58D28" w14:textId="77777777" w:rsidR="002E4C27" w:rsidRPr="0088309C" w:rsidRDefault="002E4C27" w:rsidP="00F70347">
            <w:pPr>
              <w:rPr>
                <w:lang w:val="en-US"/>
                <w:rPrChange w:id="178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179" w:author="Pusat DUA Kemenkes" w:date="2022-10-11T08:39:00Z">
                  <w:rPr>
                    <w:rFonts w:ascii="Georgia" w:hAnsi="Georgia" w:cs="Segoe UI Light"/>
                  </w:rPr>
                </w:rPrChange>
              </w:rPr>
              <w:t>Review pengisian form posbindu</w:t>
            </w:r>
          </w:p>
        </w:tc>
      </w:tr>
      <w:tr w:rsidR="002E4C27" w:rsidRPr="0088309C" w14:paraId="3A01A3D2" w14:textId="77777777" w:rsidTr="00F70347">
        <w:tc>
          <w:tcPr>
            <w:tcW w:w="1668" w:type="dxa"/>
          </w:tcPr>
          <w:p w14:paraId="6B2EE320" w14:textId="77777777" w:rsidR="002E4C27" w:rsidRPr="0088309C" w:rsidRDefault="002E4C27" w:rsidP="00F70347">
            <w:pPr>
              <w:rPr>
                <w:rPrChange w:id="180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81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14.30 – 15.30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0CC4322" w14:textId="77777777" w:rsidR="002E4C27" w:rsidRPr="0088309C" w:rsidRDefault="002E4C27" w:rsidP="00F70347">
            <w:pPr>
              <w:rPr>
                <w:lang w:val="id-ID"/>
                <w:rPrChange w:id="182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  <w:tc>
          <w:tcPr>
            <w:tcW w:w="2835" w:type="dxa"/>
          </w:tcPr>
          <w:p w14:paraId="3738103F" w14:textId="77777777" w:rsidR="002E4C27" w:rsidRPr="0088309C" w:rsidRDefault="002E4C27" w:rsidP="00F70347">
            <w:pPr>
              <w:rPr>
                <w:rPrChange w:id="183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8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Pembagian kuesioner, undangan, dll</w:t>
            </w:r>
          </w:p>
          <w:p w14:paraId="7CD410C2" w14:textId="77777777" w:rsidR="002E4C27" w:rsidRPr="0088309C" w:rsidRDefault="002E4C27" w:rsidP="00F70347">
            <w:pPr>
              <w:rPr>
                <w:rPrChange w:id="185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86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Penyelesaian administrasi</w:t>
            </w:r>
          </w:p>
        </w:tc>
        <w:tc>
          <w:tcPr>
            <w:tcW w:w="2977" w:type="dxa"/>
          </w:tcPr>
          <w:p w14:paraId="6E93DFE7" w14:textId="77777777" w:rsidR="002E4C27" w:rsidRPr="0088309C" w:rsidRDefault="002E4C27" w:rsidP="00F70347">
            <w:pPr>
              <w:rPr>
                <w:rPrChange w:id="187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188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Penyelesaian administrasi</w:t>
            </w:r>
          </w:p>
        </w:tc>
      </w:tr>
    </w:tbl>
    <w:p w14:paraId="2FE9DD26" w14:textId="546BA84B" w:rsidR="002E4C27" w:rsidDel="0088309C" w:rsidRDefault="002E4C27" w:rsidP="002E4C27">
      <w:pPr>
        <w:rPr>
          <w:del w:id="189" w:author="Pusat DUA Kemenkes" w:date="2022-10-11T08:40:00Z"/>
          <w:rFonts w:ascii="Segoe UI Light" w:hAnsi="Segoe UI Light" w:cs="Segoe UI Light"/>
          <w:b/>
          <w:bCs/>
        </w:rPr>
      </w:pPr>
    </w:p>
    <w:p w14:paraId="412419FE" w14:textId="77777777" w:rsidR="0088309C" w:rsidRPr="00614F70" w:rsidRDefault="0088309C" w:rsidP="002E4C27">
      <w:pPr>
        <w:rPr>
          <w:ins w:id="190" w:author="Pusat DUA Kemenkes" w:date="2022-10-11T08:40:00Z"/>
          <w:rFonts w:ascii="Georgia" w:hAnsi="Georgia" w:cs="Segoe UI Light"/>
        </w:rPr>
      </w:pPr>
    </w:p>
    <w:p w14:paraId="39D5B613" w14:textId="77777777" w:rsidR="002E4C27" w:rsidDel="0088309C" w:rsidRDefault="002E4C27" w:rsidP="002E4C27">
      <w:pPr>
        <w:rPr>
          <w:del w:id="191" w:author="Pusat DUA Kemenkes" w:date="2022-10-11T08:40:00Z"/>
          <w:rFonts w:ascii="Segoe UI Light" w:hAnsi="Segoe UI Light" w:cs="Segoe UI Light"/>
          <w:b/>
          <w:bCs/>
        </w:rPr>
      </w:pPr>
    </w:p>
    <w:p w14:paraId="001DCE0C" w14:textId="77777777" w:rsidR="00BC4353" w:rsidRDefault="00BC4353" w:rsidP="002E4C27">
      <w:pPr>
        <w:rPr>
          <w:rFonts w:ascii="Segoe UI Light" w:hAnsi="Segoe UI Light" w:cs="Segoe UI Light"/>
          <w:b/>
          <w:bCs/>
        </w:rPr>
      </w:pPr>
    </w:p>
    <w:p w14:paraId="56B6C461" w14:textId="77777777" w:rsidR="002E4C27" w:rsidRPr="0088309C" w:rsidRDefault="002E4C27" w:rsidP="002E4C27">
      <w:pPr>
        <w:rPr>
          <w:b/>
          <w:rPrChange w:id="192" w:author="Pusat DUA Kemenkes" w:date="2022-10-11T08:39:00Z">
            <w:rPr>
              <w:rFonts w:ascii="Georgia" w:hAnsi="Georgia" w:cs="Segoe UI Light"/>
              <w:b/>
            </w:rPr>
          </w:rPrChange>
        </w:rPr>
      </w:pPr>
      <w:r w:rsidRPr="0088309C">
        <w:rPr>
          <w:b/>
          <w:rPrChange w:id="193" w:author="Pusat DUA Kemenkes" w:date="2022-10-11T08:39:00Z">
            <w:rPr>
              <w:rFonts w:ascii="Georgia" w:hAnsi="Georgia" w:cs="Segoe UI Light"/>
              <w:b/>
            </w:rPr>
          </w:rPrChange>
        </w:rPr>
        <w:t>Jumat, 14 Oktober 2022</w:t>
      </w:r>
    </w:p>
    <w:tbl>
      <w:tblPr>
        <w:tblpPr w:leftFromText="180" w:rightFromText="180" w:vertAnchor="text" w:horzAnchor="margin" w:tblpY="22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126"/>
        <w:gridCol w:w="2835"/>
        <w:gridCol w:w="2977"/>
      </w:tblGrid>
      <w:tr w:rsidR="002E4C27" w:rsidRPr="0088309C" w14:paraId="0598A92B" w14:textId="77777777" w:rsidTr="00F70347">
        <w:tc>
          <w:tcPr>
            <w:tcW w:w="1668" w:type="dxa"/>
            <w:shd w:val="clear" w:color="auto" w:fill="FFE599"/>
          </w:tcPr>
          <w:p w14:paraId="3C989009" w14:textId="65F528E5" w:rsidR="002E4C27" w:rsidRPr="0088309C" w:rsidRDefault="002E4C27" w:rsidP="00F70347">
            <w:pPr>
              <w:jc w:val="center"/>
              <w:rPr>
                <w:b/>
                <w:lang w:val="en-US"/>
                <w:rPrChange w:id="194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del w:id="195" w:author="Pusat DUA Kemenkes" w:date="2022-10-11T08:39:00Z">
              <w:r w:rsidRPr="0088309C" w:rsidDel="0088309C">
                <w:rPr>
                  <w:b/>
                  <w:rPrChange w:id="196" w:author="Pusat DUA Kemenkes" w:date="2022-10-11T08:39:00Z">
                    <w:rPr>
                      <w:rFonts w:ascii="Georgia" w:hAnsi="Georgia" w:cs="Segoe UI Light"/>
                      <w:b/>
                    </w:rPr>
                  </w:rPrChange>
                </w:rPr>
                <w:delText>Waktu</w:delText>
              </w:r>
            </w:del>
            <w:ins w:id="197" w:author="Pusat DUA Kemenkes" w:date="2022-10-11T08:39:00Z">
              <w:r w:rsidR="0088309C" w:rsidRPr="0088309C">
                <w:rPr>
                  <w:b/>
                  <w:lang w:val="en-US"/>
                  <w:rPrChange w:id="198" w:author="Pusat DUA Kemenkes" w:date="2022-10-11T08:39:00Z">
                    <w:rPr>
                      <w:rFonts w:ascii="Georgia" w:hAnsi="Georgia" w:cs="Segoe UI Light"/>
                      <w:b/>
                      <w:lang w:val="en-US"/>
                    </w:rPr>
                  </w:rPrChange>
                </w:rPr>
                <w:t>Pukul</w:t>
              </w:r>
            </w:ins>
          </w:p>
        </w:tc>
        <w:tc>
          <w:tcPr>
            <w:tcW w:w="2126" w:type="dxa"/>
            <w:shd w:val="clear" w:color="auto" w:fill="FFE599"/>
          </w:tcPr>
          <w:p w14:paraId="43DA7818" w14:textId="77777777" w:rsidR="002E4C27" w:rsidRPr="0088309C" w:rsidRDefault="002E4C27" w:rsidP="00F70347">
            <w:pPr>
              <w:jc w:val="center"/>
              <w:rPr>
                <w:b/>
                <w:rPrChange w:id="199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200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 xml:space="preserve">Kegiatan </w:t>
            </w:r>
          </w:p>
        </w:tc>
        <w:tc>
          <w:tcPr>
            <w:tcW w:w="2835" w:type="dxa"/>
            <w:shd w:val="clear" w:color="auto" w:fill="FFE599"/>
          </w:tcPr>
          <w:p w14:paraId="2F3E0DDB" w14:textId="77777777" w:rsidR="002E4C27" w:rsidRPr="0088309C" w:rsidRDefault="002E4C27" w:rsidP="00F70347">
            <w:pPr>
              <w:jc w:val="center"/>
              <w:rPr>
                <w:b/>
                <w:rPrChange w:id="201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202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>Kelas Kader</w:t>
            </w:r>
          </w:p>
          <w:p w14:paraId="7AA65BED" w14:textId="77777777" w:rsidR="002E4C27" w:rsidRPr="0088309C" w:rsidRDefault="002E4C27" w:rsidP="00F70347">
            <w:pPr>
              <w:jc w:val="center"/>
              <w:rPr>
                <w:b/>
                <w:rPrChange w:id="203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204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>(Kader Ciwaringin, Panaragan, Babakan Pasar)</w:t>
            </w:r>
          </w:p>
        </w:tc>
        <w:tc>
          <w:tcPr>
            <w:tcW w:w="2977" w:type="dxa"/>
            <w:shd w:val="clear" w:color="auto" w:fill="FFE599"/>
          </w:tcPr>
          <w:p w14:paraId="5B219D57" w14:textId="77777777" w:rsidR="002E4C27" w:rsidRPr="0088309C" w:rsidRDefault="002E4C27" w:rsidP="00F70347">
            <w:pPr>
              <w:jc w:val="center"/>
              <w:rPr>
                <w:b/>
                <w:rPrChange w:id="205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206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>Kelas Nakes</w:t>
            </w:r>
          </w:p>
          <w:p w14:paraId="339DF164" w14:textId="77777777" w:rsidR="002E4C27" w:rsidRPr="0088309C" w:rsidRDefault="002E4C27" w:rsidP="00F70347">
            <w:pPr>
              <w:jc w:val="center"/>
              <w:rPr>
                <w:b/>
                <w:rPrChange w:id="207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</w:pPr>
            <w:r w:rsidRPr="0088309C">
              <w:rPr>
                <w:b/>
                <w:rPrChange w:id="208" w:author="Pusat DUA Kemenkes" w:date="2022-10-11T08:39:00Z">
                  <w:rPr>
                    <w:rFonts w:ascii="Georgia" w:hAnsi="Georgia" w:cs="Segoe UI Light"/>
                    <w:b/>
                  </w:rPr>
                </w:rPrChange>
              </w:rPr>
              <w:t>(Puskesmas Bogor Utara dan Bogor Selatan)</w:t>
            </w:r>
          </w:p>
          <w:p w14:paraId="4D425A8D" w14:textId="77777777" w:rsidR="002E4C27" w:rsidRPr="0088309C" w:rsidRDefault="002E4C27" w:rsidP="00F70347">
            <w:pPr>
              <w:rPr>
                <w:bCs/>
                <w:rPrChange w:id="209" w:author="Pusat DUA Kemenkes" w:date="2022-10-11T08:39:00Z">
                  <w:rPr>
                    <w:rFonts w:ascii="Georgia" w:hAnsi="Georgia" w:cs="Segoe UI Light"/>
                    <w:bCs/>
                  </w:rPr>
                </w:rPrChange>
              </w:rPr>
            </w:pPr>
          </w:p>
        </w:tc>
      </w:tr>
      <w:tr w:rsidR="002E4C27" w:rsidRPr="0088309C" w14:paraId="720CD25E" w14:textId="77777777" w:rsidTr="00F70347">
        <w:tc>
          <w:tcPr>
            <w:tcW w:w="1668" w:type="dxa"/>
          </w:tcPr>
          <w:p w14:paraId="4C9E9735" w14:textId="77777777" w:rsidR="002E4C27" w:rsidRPr="0088309C" w:rsidRDefault="002E4C27" w:rsidP="00F70347">
            <w:pPr>
              <w:rPr>
                <w:rPrChange w:id="210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11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09.00 – 09.30</w:t>
            </w:r>
          </w:p>
        </w:tc>
        <w:tc>
          <w:tcPr>
            <w:tcW w:w="7938" w:type="dxa"/>
            <w:gridSpan w:val="3"/>
          </w:tcPr>
          <w:p w14:paraId="7B1BBC1E" w14:textId="77777777" w:rsidR="002E4C27" w:rsidRPr="0088309C" w:rsidRDefault="002E4C27" w:rsidP="00F70347">
            <w:pPr>
              <w:rPr>
                <w:rPrChange w:id="212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13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Registrasi peserta </w:t>
            </w:r>
          </w:p>
        </w:tc>
      </w:tr>
      <w:tr w:rsidR="002E4C27" w:rsidRPr="0088309C" w14:paraId="7B2E5022" w14:textId="77777777" w:rsidTr="00F70347">
        <w:tc>
          <w:tcPr>
            <w:tcW w:w="1668" w:type="dxa"/>
          </w:tcPr>
          <w:p w14:paraId="5E59283E" w14:textId="757C0B2F" w:rsidR="002E4C27" w:rsidRPr="0088309C" w:rsidRDefault="002E4C27" w:rsidP="00F70347">
            <w:pPr>
              <w:rPr>
                <w:rPrChange w:id="214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lang w:val="en-US"/>
                <w:rPrChange w:id="215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09</w:t>
            </w:r>
            <w:r w:rsidRPr="0088309C">
              <w:rPr>
                <w:rPrChange w:id="216" w:author="Pusat DUA Kemenkes" w:date="2022-10-11T08:39:00Z">
                  <w:rPr>
                    <w:rFonts w:ascii="Georgia" w:hAnsi="Georgia" w:cs="Segoe UI Light"/>
                  </w:rPr>
                </w:rPrChange>
              </w:rPr>
              <w:t>.</w:t>
            </w:r>
            <w:r w:rsidRPr="0088309C">
              <w:rPr>
                <w:lang w:val="en-US"/>
                <w:rPrChange w:id="217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3</w:t>
            </w:r>
            <w:r w:rsidRPr="0088309C">
              <w:rPr>
                <w:rPrChange w:id="218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 – 10.</w:t>
            </w:r>
            <w:r w:rsidRPr="0088309C">
              <w:rPr>
                <w:lang w:val="en-US"/>
                <w:rPrChange w:id="219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0</w:t>
            </w:r>
            <w:r w:rsidRPr="0088309C">
              <w:rPr>
                <w:rPrChange w:id="220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</w:t>
            </w:r>
          </w:p>
        </w:tc>
        <w:tc>
          <w:tcPr>
            <w:tcW w:w="7938" w:type="dxa"/>
            <w:gridSpan w:val="3"/>
          </w:tcPr>
          <w:p w14:paraId="1D69B415" w14:textId="77777777" w:rsidR="002E4C27" w:rsidRPr="0088309C" w:rsidRDefault="002E4C27" w:rsidP="00F70347">
            <w:pPr>
              <w:rPr>
                <w:lang w:val="en-US"/>
                <w:rPrChange w:id="221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222" w:author="Pusat DUA Kemenkes" w:date="2022-10-11T08:39:00Z">
                  <w:rPr>
                    <w:rFonts w:ascii="Georgia" w:hAnsi="Georgia" w:cs="Segoe UI Light"/>
                  </w:rPr>
                </w:rPrChange>
              </w:rPr>
              <w:t>Rencana kegiatan konfirmasi lapangan dalam rangka Evaluasi Kebijakan Pelayanan PTM Terpadu</w:t>
            </w:r>
          </w:p>
        </w:tc>
      </w:tr>
      <w:tr w:rsidR="002E4C27" w:rsidRPr="0088309C" w14:paraId="44CA18A1" w14:textId="77777777" w:rsidTr="00F70347">
        <w:tc>
          <w:tcPr>
            <w:tcW w:w="1668" w:type="dxa"/>
          </w:tcPr>
          <w:p w14:paraId="3AC525A2" w14:textId="07664969" w:rsidR="002E4C27" w:rsidRPr="0088309C" w:rsidRDefault="002E4C27" w:rsidP="00F70347">
            <w:pPr>
              <w:rPr>
                <w:lang w:val="en-US"/>
                <w:rPrChange w:id="223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22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10.</w:t>
            </w:r>
            <w:r w:rsidRPr="0088309C">
              <w:rPr>
                <w:lang w:val="en-US"/>
                <w:rPrChange w:id="225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0</w:t>
            </w:r>
            <w:r w:rsidRPr="0088309C">
              <w:rPr>
                <w:rPrChange w:id="226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 – 1</w:t>
            </w:r>
            <w:r w:rsidRPr="0088309C">
              <w:rPr>
                <w:lang w:val="en-US"/>
                <w:rPrChange w:id="227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0</w:t>
            </w:r>
            <w:r w:rsidRPr="0088309C">
              <w:rPr>
                <w:rPrChange w:id="228" w:author="Pusat DUA Kemenkes" w:date="2022-10-11T08:39:00Z">
                  <w:rPr>
                    <w:rFonts w:ascii="Georgia" w:hAnsi="Georgia" w:cs="Segoe UI Light"/>
                  </w:rPr>
                </w:rPrChange>
              </w:rPr>
              <w:t>.</w:t>
            </w:r>
            <w:r w:rsidRPr="0088309C">
              <w:rPr>
                <w:lang w:val="en-US"/>
                <w:rPrChange w:id="229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30</w:t>
            </w:r>
          </w:p>
        </w:tc>
        <w:tc>
          <w:tcPr>
            <w:tcW w:w="7938" w:type="dxa"/>
            <w:gridSpan w:val="3"/>
          </w:tcPr>
          <w:p w14:paraId="3841864D" w14:textId="77777777" w:rsidR="002E4C27" w:rsidRPr="0088309C" w:rsidRDefault="002E4C27" w:rsidP="00F70347">
            <w:pPr>
              <w:rPr>
                <w:rPrChange w:id="230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31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Pembagian kelas</w:t>
            </w:r>
          </w:p>
        </w:tc>
      </w:tr>
      <w:tr w:rsidR="002E4C27" w:rsidRPr="0088309C" w14:paraId="40954B79" w14:textId="77777777" w:rsidTr="00F70347">
        <w:tc>
          <w:tcPr>
            <w:tcW w:w="1668" w:type="dxa"/>
          </w:tcPr>
          <w:p w14:paraId="181FBE78" w14:textId="00FE1B66" w:rsidR="002E4C27" w:rsidRPr="0088309C" w:rsidRDefault="002E4C27" w:rsidP="00F70347">
            <w:pPr>
              <w:rPr>
                <w:rPrChange w:id="232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33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</w:t>
            </w:r>
            <w:r w:rsidRPr="0088309C">
              <w:rPr>
                <w:lang w:val="en-US"/>
                <w:rPrChange w:id="234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0</w:t>
            </w:r>
            <w:r w:rsidRPr="0088309C">
              <w:rPr>
                <w:rPrChange w:id="235" w:author="Pusat DUA Kemenkes" w:date="2022-10-11T08:39:00Z">
                  <w:rPr>
                    <w:rFonts w:ascii="Georgia" w:hAnsi="Georgia" w:cs="Segoe UI Light"/>
                  </w:rPr>
                </w:rPrChange>
              </w:rPr>
              <w:t>.</w:t>
            </w:r>
            <w:r w:rsidRPr="0088309C">
              <w:rPr>
                <w:lang w:val="en-US"/>
                <w:rPrChange w:id="236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3</w:t>
            </w:r>
            <w:r w:rsidRPr="0088309C">
              <w:rPr>
                <w:rPrChange w:id="237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 – 1</w:t>
            </w:r>
            <w:r w:rsidRPr="0088309C">
              <w:rPr>
                <w:lang w:val="en-US"/>
                <w:rPrChange w:id="238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1</w:t>
            </w:r>
            <w:r w:rsidRPr="0088309C">
              <w:rPr>
                <w:rPrChange w:id="239" w:author="Pusat DUA Kemenkes" w:date="2022-10-11T08:39:00Z">
                  <w:rPr>
                    <w:rFonts w:ascii="Georgia" w:hAnsi="Georgia" w:cs="Segoe UI Light"/>
                  </w:rPr>
                </w:rPrChange>
              </w:rPr>
              <w:t>.</w:t>
            </w:r>
            <w:r w:rsidRPr="0088309C">
              <w:rPr>
                <w:lang w:val="en-US"/>
                <w:rPrChange w:id="240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3</w:t>
            </w:r>
            <w:r w:rsidRPr="0088309C">
              <w:rPr>
                <w:rPrChange w:id="241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</w:t>
            </w:r>
          </w:p>
        </w:tc>
        <w:tc>
          <w:tcPr>
            <w:tcW w:w="2126" w:type="dxa"/>
            <w:shd w:val="clear" w:color="auto" w:fill="BFBFBF"/>
          </w:tcPr>
          <w:p w14:paraId="14DABD3D" w14:textId="77777777" w:rsidR="002E4C27" w:rsidRPr="0088309C" w:rsidRDefault="002E4C27" w:rsidP="00F70347">
            <w:pPr>
              <w:rPr>
                <w:lang w:val="id-ID"/>
                <w:rPrChange w:id="242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  <w:tc>
          <w:tcPr>
            <w:tcW w:w="2835" w:type="dxa"/>
          </w:tcPr>
          <w:p w14:paraId="269A971E" w14:textId="77777777" w:rsidR="002E4C27" w:rsidRPr="0088309C" w:rsidRDefault="002E4C27" w:rsidP="00F70347">
            <w:pPr>
              <w:rPr>
                <w:rPrChange w:id="243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4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Pembagian jadwal</w:t>
            </w:r>
          </w:p>
          <w:p w14:paraId="13A41818" w14:textId="77777777" w:rsidR="002E4C27" w:rsidRPr="0088309C" w:rsidRDefault="002E4C27" w:rsidP="00F70347">
            <w:pPr>
              <w:rPr>
                <w:rPrChange w:id="245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46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Wawancara faktor risiko </w:t>
            </w:r>
          </w:p>
          <w:p w14:paraId="193CFB0E" w14:textId="77777777" w:rsidR="002E4C27" w:rsidRPr="0088309C" w:rsidRDefault="002E4C27" w:rsidP="00F70347">
            <w:pPr>
              <w:rPr>
                <w:lang w:val="en-US"/>
                <w:rPrChange w:id="247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248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Pengukuran </w:t>
            </w:r>
          </w:p>
        </w:tc>
        <w:tc>
          <w:tcPr>
            <w:tcW w:w="2977" w:type="dxa"/>
          </w:tcPr>
          <w:p w14:paraId="5378139D" w14:textId="77777777" w:rsidR="002E4C27" w:rsidRPr="0088309C" w:rsidRDefault="002E4C27" w:rsidP="00F70347">
            <w:pPr>
              <w:rPr>
                <w:lang w:val="en-US"/>
                <w:rPrChange w:id="249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250" w:author="Pusat DUA Kemenkes" w:date="2022-10-11T08:39:00Z">
                  <w:rPr>
                    <w:rFonts w:ascii="Georgia" w:hAnsi="Georgia" w:cs="Segoe UI Light"/>
                  </w:rPr>
                </w:rPrChange>
              </w:rPr>
              <w:t>Review alur dan kegiatan Pandu PTM</w:t>
            </w:r>
          </w:p>
        </w:tc>
      </w:tr>
      <w:tr w:rsidR="002E4C27" w:rsidRPr="0088309C" w14:paraId="15C48AE4" w14:textId="77777777" w:rsidTr="00F70347">
        <w:tc>
          <w:tcPr>
            <w:tcW w:w="1668" w:type="dxa"/>
          </w:tcPr>
          <w:p w14:paraId="3A7D27D7" w14:textId="6FAAE56D" w:rsidR="002E4C27" w:rsidRPr="0088309C" w:rsidRDefault="002E4C27" w:rsidP="00F70347">
            <w:pPr>
              <w:rPr>
                <w:rPrChange w:id="251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52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</w:t>
            </w:r>
            <w:r w:rsidRPr="0088309C">
              <w:rPr>
                <w:lang w:val="en-US"/>
                <w:rPrChange w:id="253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  <w:t>1.3</w:t>
            </w:r>
            <w:r w:rsidRPr="0088309C">
              <w:rPr>
                <w:rPrChange w:id="25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0 – 13.00</w:t>
            </w:r>
          </w:p>
        </w:tc>
        <w:tc>
          <w:tcPr>
            <w:tcW w:w="2126" w:type="dxa"/>
            <w:shd w:val="clear" w:color="auto" w:fill="BFBFBF"/>
          </w:tcPr>
          <w:p w14:paraId="6E6E3680" w14:textId="77777777" w:rsidR="002E4C27" w:rsidRPr="0088309C" w:rsidRDefault="002E4C27" w:rsidP="00F70347">
            <w:pPr>
              <w:rPr>
                <w:lang w:val="id-ID"/>
                <w:rPrChange w:id="255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  <w:tc>
          <w:tcPr>
            <w:tcW w:w="2835" w:type="dxa"/>
          </w:tcPr>
          <w:p w14:paraId="152DACB6" w14:textId="77777777" w:rsidR="002E4C27" w:rsidRPr="0088309C" w:rsidRDefault="002E4C27" w:rsidP="00F70347">
            <w:pPr>
              <w:rPr>
                <w:rPrChange w:id="256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57" w:author="Pusat DUA Kemenkes" w:date="2022-10-11T08:39:00Z">
                  <w:rPr>
                    <w:rFonts w:ascii="Georgia" w:hAnsi="Georgia" w:cs="Segoe UI Light"/>
                  </w:rPr>
                </w:rPrChange>
              </w:rPr>
              <w:t>Ishoma</w:t>
            </w:r>
          </w:p>
        </w:tc>
        <w:tc>
          <w:tcPr>
            <w:tcW w:w="2977" w:type="dxa"/>
          </w:tcPr>
          <w:p w14:paraId="14477E4A" w14:textId="77777777" w:rsidR="002E4C27" w:rsidRPr="0088309C" w:rsidRDefault="002E4C27" w:rsidP="00F70347">
            <w:pPr>
              <w:rPr>
                <w:rPrChange w:id="258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59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Ishoma </w:t>
            </w:r>
          </w:p>
        </w:tc>
      </w:tr>
      <w:tr w:rsidR="002E4C27" w:rsidRPr="0088309C" w14:paraId="33B81602" w14:textId="77777777" w:rsidTr="00F70347">
        <w:tc>
          <w:tcPr>
            <w:tcW w:w="1668" w:type="dxa"/>
          </w:tcPr>
          <w:p w14:paraId="30111489" w14:textId="77777777" w:rsidR="002E4C27" w:rsidRPr="0088309C" w:rsidRDefault="002E4C27" w:rsidP="00F70347">
            <w:pPr>
              <w:rPr>
                <w:rPrChange w:id="260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61" w:author="Pusat DUA Kemenkes" w:date="2022-10-11T08:39:00Z">
                  <w:rPr>
                    <w:rFonts w:ascii="Georgia" w:hAnsi="Georgia" w:cs="Segoe UI Light"/>
                  </w:rPr>
                </w:rPrChange>
              </w:rPr>
              <w:lastRenderedPageBreak/>
              <w:t>13.00 – 14.00</w:t>
            </w:r>
          </w:p>
        </w:tc>
        <w:tc>
          <w:tcPr>
            <w:tcW w:w="2126" w:type="dxa"/>
            <w:shd w:val="clear" w:color="auto" w:fill="BFBFBF"/>
          </w:tcPr>
          <w:p w14:paraId="1A4D9F18" w14:textId="77777777" w:rsidR="002E4C27" w:rsidRPr="0088309C" w:rsidRDefault="002E4C27" w:rsidP="00F70347">
            <w:pPr>
              <w:rPr>
                <w:lang w:val="id-ID"/>
                <w:rPrChange w:id="262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  <w:tc>
          <w:tcPr>
            <w:tcW w:w="2835" w:type="dxa"/>
          </w:tcPr>
          <w:p w14:paraId="2EDD0E99" w14:textId="77777777" w:rsidR="002E4C27" w:rsidRPr="0088309C" w:rsidRDefault="002E4C27" w:rsidP="00F70347">
            <w:pPr>
              <w:rPr>
                <w:rPrChange w:id="263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6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Praktek wawancara, p</w:t>
            </w:r>
            <w:r w:rsidRPr="0088309C">
              <w:rPr>
                <w:lang w:val="id-ID"/>
                <w:rPrChange w:id="265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  <w:t xml:space="preserve">engukuran </w:t>
            </w:r>
            <w:r w:rsidRPr="0088309C">
              <w:rPr>
                <w:rPrChange w:id="266" w:author="Pusat DUA Kemenkes" w:date="2022-10-11T08:39:00Z">
                  <w:rPr>
                    <w:rFonts w:ascii="Georgia" w:hAnsi="Georgia" w:cs="Segoe UI Light"/>
                  </w:rPr>
                </w:rPrChange>
              </w:rPr>
              <w:t>dan pengisian form</w:t>
            </w:r>
          </w:p>
        </w:tc>
        <w:tc>
          <w:tcPr>
            <w:tcW w:w="2977" w:type="dxa"/>
          </w:tcPr>
          <w:p w14:paraId="7185C3DE" w14:textId="77777777" w:rsidR="002E4C27" w:rsidRPr="0088309C" w:rsidRDefault="002E4C27" w:rsidP="00F70347">
            <w:pPr>
              <w:rPr>
                <w:rPrChange w:id="267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68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Pembagian jadwal pemantauan pasien Penjelasan form pemantauan pasien </w:t>
            </w:r>
          </w:p>
        </w:tc>
      </w:tr>
      <w:tr w:rsidR="002E4C27" w:rsidRPr="0088309C" w14:paraId="32E64A7E" w14:textId="77777777" w:rsidTr="00F70347">
        <w:tc>
          <w:tcPr>
            <w:tcW w:w="1668" w:type="dxa"/>
          </w:tcPr>
          <w:p w14:paraId="38311608" w14:textId="77777777" w:rsidR="002E4C27" w:rsidRPr="0088309C" w:rsidRDefault="002E4C27" w:rsidP="00F70347">
            <w:pPr>
              <w:rPr>
                <w:rPrChange w:id="269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70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14.00 – 14.30</w:t>
            </w:r>
          </w:p>
        </w:tc>
        <w:tc>
          <w:tcPr>
            <w:tcW w:w="2126" w:type="dxa"/>
            <w:shd w:val="clear" w:color="auto" w:fill="BFBFBF"/>
          </w:tcPr>
          <w:p w14:paraId="4E26F970" w14:textId="77777777" w:rsidR="002E4C27" w:rsidRPr="0088309C" w:rsidRDefault="002E4C27" w:rsidP="00F70347">
            <w:pPr>
              <w:rPr>
                <w:lang w:val="id-ID"/>
                <w:rPrChange w:id="271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  <w:tc>
          <w:tcPr>
            <w:tcW w:w="2835" w:type="dxa"/>
          </w:tcPr>
          <w:p w14:paraId="483C10EF" w14:textId="77777777" w:rsidR="002E4C27" w:rsidRPr="0088309C" w:rsidRDefault="002E4C27" w:rsidP="00F70347">
            <w:pPr>
              <w:rPr>
                <w:lang w:val="id-ID"/>
                <w:rPrChange w:id="272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  <w:r w:rsidRPr="0088309C">
              <w:rPr>
                <w:rPrChange w:id="273" w:author="Pusat DUA Kemenkes" w:date="2022-10-11T08:39:00Z">
                  <w:rPr>
                    <w:rFonts w:ascii="Georgia" w:hAnsi="Georgia" w:cs="Segoe UI Light"/>
                  </w:rPr>
                </w:rPrChange>
              </w:rPr>
              <w:t xml:space="preserve">Evaluasi </w:t>
            </w:r>
          </w:p>
        </w:tc>
        <w:tc>
          <w:tcPr>
            <w:tcW w:w="2977" w:type="dxa"/>
          </w:tcPr>
          <w:p w14:paraId="43627318" w14:textId="77777777" w:rsidR="002E4C27" w:rsidRPr="0088309C" w:rsidRDefault="002E4C27" w:rsidP="00F70347">
            <w:pPr>
              <w:rPr>
                <w:lang w:val="en-US"/>
                <w:rPrChange w:id="274" w:author="Pusat DUA Kemenkes" w:date="2022-10-11T08:39:00Z">
                  <w:rPr>
                    <w:rFonts w:ascii="Georgia" w:hAnsi="Georgia" w:cs="Segoe UI Light"/>
                    <w:lang w:val="en-US"/>
                  </w:rPr>
                </w:rPrChange>
              </w:rPr>
            </w:pPr>
            <w:r w:rsidRPr="0088309C">
              <w:rPr>
                <w:rPrChange w:id="275" w:author="Pusat DUA Kemenkes" w:date="2022-10-11T08:39:00Z">
                  <w:rPr>
                    <w:rFonts w:ascii="Georgia" w:hAnsi="Georgia" w:cs="Segoe UI Light"/>
                  </w:rPr>
                </w:rPrChange>
              </w:rPr>
              <w:t>Diskusi dan RTL</w:t>
            </w:r>
          </w:p>
        </w:tc>
      </w:tr>
      <w:tr w:rsidR="002E4C27" w:rsidRPr="0088309C" w14:paraId="36AF7A1E" w14:textId="77777777" w:rsidTr="00F70347">
        <w:tc>
          <w:tcPr>
            <w:tcW w:w="1668" w:type="dxa"/>
          </w:tcPr>
          <w:p w14:paraId="47C49765" w14:textId="77777777" w:rsidR="002E4C27" w:rsidRPr="0088309C" w:rsidRDefault="002E4C27" w:rsidP="00F70347">
            <w:pPr>
              <w:rPr>
                <w:rPrChange w:id="276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77" w:author="Pusat DUA Kemenkes" w:date="2022-10-11T08:39:00Z">
                  <w:rPr>
                    <w:rFonts w:ascii="Georgia" w:hAnsi="Georgia" w:cs="Segoe UI Light"/>
                  </w:rPr>
                </w:rPrChange>
              </w:rPr>
              <w:t>14.30 – 15.30</w:t>
            </w:r>
          </w:p>
        </w:tc>
        <w:tc>
          <w:tcPr>
            <w:tcW w:w="2126" w:type="dxa"/>
            <w:shd w:val="clear" w:color="auto" w:fill="BFBFBF"/>
          </w:tcPr>
          <w:p w14:paraId="5BF0CC71" w14:textId="77777777" w:rsidR="002E4C27" w:rsidRPr="0088309C" w:rsidRDefault="002E4C27" w:rsidP="00F70347">
            <w:pPr>
              <w:rPr>
                <w:lang w:val="id-ID"/>
                <w:rPrChange w:id="278" w:author="Pusat DUA Kemenkes" w:date="2022-10-11T08:39:00Z">
                  <w:rPr>
                    <w:rFonts w:ascii="Georgia" w:hAnsi="Georgia" w:cs="Segoe UI Light"/>
                    <w:lang w:val="id-ID"/>
                  </w:rPr>
                </w:rPrChange>
              </w:rPr>
            </w:pPr>
          </w:p>
        </w:tc>
        <w:tc>
          <w:tcPr>
            <w:tcW w:w="2835" w:type="dxa"/>
          </w:tcPr>
          <w:p w14:paraId="3FDFE138" w14:textId="77777777" w:rsidR="002E4C27" w:rsidRPr="0088309C" w:rsidRDefault="002E4C27" w:rsidP="00F70347">
            <w:pPr>
              <w:rPr>
                <w:rPrChange w:id="279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80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Pembagian kuesioner, undangan, dll</w:t>
            </w:r>
          </w:p>
          <w:p w14:paraId="0ACFF6D7" w14:textId="77777777" w:rsidR="002E4C27" w:rsidRPr="0088309C" w:rsidRDefault="002E4C27" w:rsidP="00F70347">
            <w:pPr>
              <w:rPr>
                <w:rPrChange w:id="281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82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Penyelesaian administrasi</w:t>
            </w:r>
          </w:p>
        </w:tc>
        <w:tc>
          <w:tcPr>
            <w:tcW w:w="2977" w:type="dxa"/>
          </w:tcPr>
          <w:p w14:paraId="673D533F" w14:textId="77777777" w:rsidR="002E4C27" w:rsidRPr="0088309C" w:rsidRDefault="002E4C27" w:rsidP="00F70347">
            <w:pPr>
              <w:rPr>
                <w:rPrChange w:id="283" w:author="Pusat DUA Kemenkes" w:date="2022-10-11T08:39:00Z">
                  <w:rPr>
                    <w:rFonts w:ascii="Georgia" w:hAnsi="Georgia" w:cs="Segoe UI Light"/>
                  </w:rPr>
                </w:rPrChange>
              </w:rPr>
            </w:pPr>
            <w:r w:rsidRPr="0088309C">
              <w:rPr>
                <w:rPrChange w:id="284" w:author="Pusat DUA Kemenkes" w:date="2022-10-11T08:39:00Z">
                  <w:rPr>
                    <w:rFonts w:ascii="Georgia" w:hAnsi="Georgia" w:cs="Segoe UI Light"/>
                  </w:rPr>
                </w:rPrChange>
              </w:rPr>
              <w:t>Penyelesaian administrasi</w:t>
            </w:r>
          </w:p>
        </w:tc>
      </w:tr>
    </w:tbl>
    <w:p w14:paraId="361254B6" w14:textId="77777777" w:rsidR="002E4C27" w:rsidRDefault="002E4C27" w:rsidP="002E4C27">
      <w:pPr>
        <w:rPr>
          <w:rFonts w:ascii="Segoe UI Light" w:hAnsi="Segoe UI Light" w:cs="Segoe UI Light"/>
          <w:b/>
          <w:bCs/>
        </w:rPr>
      </w:pPr>
    </w:p>
    <w:p w14:paraId="5CA89364" w14:textId="77777777" w:rsidR="002E4C27" w:rsidRDefault="002E4C27" w:rsidP="002E4C27">
      <w:pPr>
        <w:spacing w:line="259" w:lineRule="auto"/>
      </w:pPr>
    </w:p>
    <w:sectPr w:rsidR="002E4C27" w:rsidSect="008400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Pusat DUA Kemenkes" w:date="2022-08-08T09:39:00Z" w:initials="PDK">
    <w:p w14:paraId="097A25D1" w14:textId="77777777" w:rsidR="009E5146" w:rsidRPr="004E0CCF" w:rsidRDefault="009E5146" w:rsidP="00AD1CD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Tidak ada daringnya?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7A25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7A25D1" w16cid:durableId="26D833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0866"/>
    <w:multiLevelType w:val="hybridMultilevel"/>
    <w:tmpl w:val="67E68164"/>
    <w:lvl w:ilvl="0" w:tplc="BFDE3F1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0D63"/>
    <w:multiLevelType w:val="hybridMultilevel"/>
    <w:tmpl w:val="EF7E380C"/>
    <w:lvl w:ilvl="0" w:tplc="541AF8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76E252C"/>
    <w:multiLevelType w:val="multilevel"/>
    <w:tmpl w:val="6432414A"/>
    <w:lvl w:ilvl="0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02C8"/>
    <w:multiLevelType w:val="hybridMultilevel"/>
    <w:tmpl w:val="AFC22E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77FAF"/>
    <w:multiLevelType w:val="multilevel"/>
    <w:tmpl w:val="5B46F4B4"/>
    <w:lvl w:ilvl="0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1C1FA7"/>
    <w:multiLevelType w:val="hybridMultilevel"/>
    <w:tmpl w:val="5A1AF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7305F"/>
    <w:multiLevelType w:val="hybridMultilevel"/>
    <w:tmpl w:val="B1B6398C"/>
    <w:lvl w:ilvl="0" w:tplc="D7D0C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26FC7"/>
    <w:multiLevelType w:val="hybridMultilevel"/>
    <w:tmpl w:val="AE58FFBA"/>
    <w:lvl w:ilvl="0" w:tplc="4E663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E5635"/>
    <w:multiLevelType w:val="hybridMultilevel"/>
    <w:tmpl w:val="E80811AA"/>
    <w:lvl w:ilvl="0" w:tplc="B05C4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C7B8B"/>
    <w:multiLevelType w:val="hybridMultilevel"/>
    <w:tmpl w:val="AFC22E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D415E"/>
    <w:multiLevelType w:val="hybridMultilevel"/>
    <w:tmpl w:val="4176C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635B2"/>
    <w:multiLevelType w:val="hybridMultilevel"/>
    <w:tmpl w:val="14D47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807A2"/>
    <w:multiLevelType w:val="hybridMultilevel"/>
    <w:tmpl w:val="F0385C40"/>
    <w:lvl w:ilvl="0" w:tplc="3002483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8F5"/>
    <w:multiLevelType w:val="multilevel"/>
    <w:tmpl w:val="E3C462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E5281"/>
    <w:multiLevelType w:val="hybridMultilevel"/>
    <w:tmpl w:val="23D610CA"/>
    <w:lvl w:ilvl="0" w:tplc="796A6B1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839AC"/>
    <w:multiLevelType w:val="hybridMultilevel"/>
    <w:tmpl w:val="6E7AC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125D1"/>
    <w:multiLevelType w:val="hybridMultilevel"/>
    <w:tmpl w:val="ED94E324"/>
    <w:lvl w:ilvl="0" w:tplc="349A4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93E51"/>
    <w:multiLevelType w:val="hybridMultilevel"/>
    <w:tmpl w:val="AFC22E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B7FDB"/>
    <w:multiLevelType w:val="hybridMultilevel"/>
    <w:tmpl w:val="8716BB9C"/>
    <w:lvl w:ilvl="0" w:tplc="AB6E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F32986"/>
    <w:multiLevelType w:val="hybridMultilevel"/>
    <w:tmpl w:val="B2B43F00"/>
    <w:lvl w:ilvl="0" w:tplc="B32ADAF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50C37"/>
    <w:multiLevelType w:val="hybridMultilevel"/>
    <w:tmpl w:val="A09E3ACC"/>
    <w:lvl w:ilvl="0" w:tplc="ECE4A116">
      <w:start w:val="16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80F544">
      <w:start w:val="1"/>
      <w:numFmt w:val="lowerLetter"/>
      <w:lvlText w:val="%2"/>
      <w:lvlJc w:val="left"/>
      <w:pPr>
        <w:ind w:left="25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BE29F2">
      <w:start w:val="1"/>
      <w:numFmt w:val="lowerRoman"/>
      <w:lvlText w:val="%3"/>
      <w:lvlJc w:val="left"/>
      <w:pPr>
        <w:ind w:left="32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C28AAA">
      <w:start w:val="1"/>
      <w:numFmt w:val="decimal"/>
      <w:lvlText w:val="%4"/>
      <w:lvlJc w:val="left"/>
      <w:pPr>
        <w:ind w:left="40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26EC0">
      <w:start w:val="1"/>
      <w:numFmt w:val="lowerLetter"/>
      <w:lvlText w:val="%5"/>
      <w:lvlJc w:val="left"/>
      <w:pPr>
        <w:ind w:left="47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83298">
      <w:start w:val="1"/>
      <w:numFmt w:val="lowerRoman"/>
      <w:lvlText w:val="%6"/>
      <w:lvlJc w:val="left"/>
      <w:pPr>
        <w:ind w:left="54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58BA84">
      <w:start w:val="1"/>
      <w:numFmt w:val="decimal"/>
      <w:lvlText w:val="%7"/>
      <w:lvlJc w:val="left"/>
      <w:pPr>
        <w:ind w:left="61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D6AE28">
      <w:start w:val="1"/>
      <w:numFmt w:val="lowerLetter"/>
      <w:lvlText w:val="%8"/>
      <w:lvlJc w:val="left"/>
      <w:pPr>
        <w:ind w:left="68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467980">
      <w:start w:val="1"/>
      <w:numFmt w:val="lowerRoman"/>
      <w:lvlText w:val="%9"/>
      <w:lvlJc w:val="left"/>
      <w:pPr>
        <w:ind w:left="76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714160"/>
    <w:multiLevelType w:val="hybridMultilevel"/>
    <w:tmpl w:val="1090E120"/>
    <w:lvl w:ilvl="0" w:tplc="4F8AD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B608A"/>
    <w:multiLevelType w:val="hybridMultilevel"/>
    <w:tmpl w:val="948E8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76658"/>
    <w:multiLevelType w:val="hybridMultilevel"/>
    <w:tmpl w:val="136EAC1E"/>
    <w:lvl w:ilvl="0" w:tplc="50703A90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35FF5"/>
    <w:multiLevelType w:val="hybridMultilevel"/>
    <w:tmpl w:val="F58EE9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06316"/>
    <w:multiLevelType w:val="hybridMultilevel"/>
    <w:tmpl w:val="E95299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91E06"/>
    <w:multiLevelType w:val="hybridMultilevel"/>
    <w:tmpl w:val="D916B2FA"/>
    <w:lvl w:ilvl="0" w:tplc="BD3AD9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5"/>
  </w:num>
  <w:num w:numId="5">
    <w:abstractNumId w:val="11"/>
  </w:num>
  <w:num w:numId="6">
    <w:abstractNumId w:val="20"/>
  </w:num>
  <w:num w:numId="7">
    <w:abstractNumId w:val="6"/>
  </w:num>
  <w:num w:numId="8">
    <w:abstractNumId w:val="7"/>
  </w:num>
  <w:num w:numId="9">
    <w:abstractNumId w:val="18"/>
  </w:num>
  <w:num w:numId="10">
    <w:abstractNumId w:val="23"/>
  </w:num>
  <w:num w:numId="11">
    <w:abstractNumId w:val="14"/>
  </w:num>
  <w:num w:numId="12">
    <w:abstractNumId w:val="12"/>
  </w:num>
  <w:num w:numId="13">
    <w:abstractNumId w:val="3"/>
  </w:num>
  <w:num w:numId="14">
    <w:abstractNumId w:val="21"/>
  </w:num>
  <w:num w:numId="15">
    <w:abstractNumId w:val="1"/>
  </w:num>
  <w:num w:numId="16">
    <w:abstractNumId w:val="8"/>
  </w:num>
  <w:num w:numId="17">
    <w:abstractNumId w:val="16"/>
  </w:num>
  <w:num w:numId="18">
    <w:abstractNumId w:val="22"/>
  </w:num>
  <w:num w:numId="19">
    <w:abstractNumId w:val="17"/>
  </w:num>
  <w:num w:numId="20">
    <w:abstractNumId w:val="9"/>
  </w:num>
  <w:num w:numId="21">
    <w:abstractNumId w:val="0"/>
  </w:num>
  <w:num w:numId="22">
    <w:abstractNumId w:val="5"/>
  </w:num>
  <w:num w:numId="23">
    <w:abstractNumId w:val="26"/>
  </w:num>
  <w:num w:numId="24">
    <w:abstractNumId w:val="10"/>
  </w:num>
  <w:num w:numId="25">
    <w:abstractNumId w:val="25"/>
  </w:num>
  <w:num w:numId="26">
    <w:abstractNumId w:val="19"/>
  </w:num>
  <w:num w:numId="27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Pusat DUA Kemenkes">
    <w15:presenceInfo w15:providerId="Windows Live" w15:userId="a7eb8d13be48f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DE"/>
    <w:rsid w:val="000116B6"/>
    <w:rsid w:val="0005594E"/>
    <w:rsid w:val="00064165"/>
    <w:rsid w:val="000665D5"/>
    <w:rsid w:val="000B31B5"/>
    <w:rsid w:val="000C3504"/>
    <w:rsid w:val="000F47DD"/>
    <w:rsid w:val="000F4E2A"/>
    <w:rsid w:val="001079A6"/>
    <w:rsid w:val="00141D46"/>
    <w:rsid w:val="001A1A1A"/>
    <w:rsid w:val="0021416E"/>
    <w:rsid w:val="00226684"/>
    <w:rsid w:val="00230051"/>
    <w:rsid w:val="0025119F"/>
    <w:rsid w:val="00254395"/>
    <w:rsid w:val="00260211"/>
    <w:rsid w:val="002A787A"/>
    <w:rsid w:val="002B68FC"/>
    <w:rsid w:val="002E4C27"/>
    <w:rsid w:val="002F2797"/>
    <w:rsid w:val="003119F9"/>
    <w:rsid w:val="00331EE0"/>
    <w:rsid w:val="00362F22"/>
    <w:rsid w:val="00372C7B"/>
    <w:rsid w:val="003C1BF8"/>
    <w:rsid w:val="00406071"/>
    <w:rsid w:val="00413B84"/>
    <w:rsid w:val="00421605"/>
    <w:rsid w:val="00434B0F"/>
    <w:rsid w:val="004543FC"/>
    <w:rsid w:val="004B7F9C"/>
    <w:rsid w:val="00541C3B"/>
    <w:rsid w:val="00576622"/>
    <w:rsid w:val="0059675D"/>
    <w:rsid w:val="005A0A73"/>
    <w:rsid w:val="005A41B3"/>
    <w:rsid w:val="005C3D84"/>
    <w:rsid w:val="005E6CE1"/>
    <w:rsid w:val="006051F0"/>
    <w:rsid w:val="006147F7"/>
    <w:rsid w:val="006776F1"/>
    <w:rsid w:val="00695962"/>
    <w:rsid w:val="006B348C"/>
    <w:rsid w:val="006C11FB"/>
    <w:rsid w:val="006D07DB"/>
    <w:rsid w:val="006F32E5"/>
    <w:rsid w:val="00725732"/>
    <w:rsid w:val="00756812"/>
    <w:rsid w:val="00764C64"/>
    <w:rsid w:val="00803885"/>
    <w:rsid w:val="00805925"/>
    <w:rsid w:val="008322A0"/>
    <w:rsid w:val="0084007D"/>
    <w:rsid w:val="0085322B"/>
    <w:rsid w:val="00865820"/>
    <w:rsid w:val="00871142"/>
    <w:rsid w:val="0088309C"/>
    <w:rsid w:val="0093187E"/>
    <w:rsid w:val="009534A8"/>
    <w:rsid w:val="00964076"/>
    <w:rsid w:val="00996FC6"/>
    <w:rsid w:val="009A05F7"/>
    <w:rsid w:val="009A5BB6"/>
    <w:rsid w:val="009A7180"/>
    <w:rsid w:val="009A76C7"/>
    <w:rsid w:val="009C7A39"/>
    <w:rsid w:val="009E5146"/>
    <w:rsid w:val="00A513CB"/>
    <w:rsid w:val="00A53207"/>
    <w:rsid w:val="00A63A08"/>
    <w:rsid w:val="00A75169"/>
    <w:rsid w:val="00A8537A"/>
    <w:rsid w:val="00AA6A1A"/>
    <w:rsid w:val="00AD1CDE"/>
    <w:rsid w:val="00B0024E"/>
    <w:rsid w:val="00B0694F"/>
    <w:rsid w:val="00B5453D"/>
    <w:rsid w:val="00B57E89"/>
    <w:rsid w:val="00B726F7"/>
    <w:rsid w:val="00B86774"/>
    <w:rsid w:val="00BC4353"/>
    <w:rsid w:val="00BD551B"/>
    <w:rsid w:val="00BE042E"/>
    <w:rsid w:val="00C109EA"/>
    <w:rsid w:val="00C547BE"/>
    <w:rsid w:val="00C953AE"/>
    <w:rsid w:val="00CB353D"/>
    <w:rsid w:val="00CE1F81"/>
    <w:rsid w:val="00CE2884"/>
    <w:rsid w:val="00CE6781"/>
    <w:rsid w:val="00D510D7"/>
    <w:rsid w:val="00D72EB0"/>
    <w:rsid w:val="00DC0E06"/>
    <w:rsid w:val="00DC5242"/>
    <w:rsid w:val="00DE2C51"/>
    <w:rsid w:val="00E10CD1"/>
    <w:rsid w:val="00E81ADE"/>
    <w:rsid w:val="00E9296F"/>
    <w:rsid w:val="00EA2BB8"/>
    <w:rsid w:val="00EB050E"/>
    <w:rsid w:val="00ED0185"/>
    <w:rsid w:val="00EE2F26"/>
    <w:rsid w:val="00EF64AC"/>
    <w:rsid w:val="00EF6CDB"/>
    <w:rsid w:val="00F02C9D"/>
    <w:rsid w:val="00F075EB"/>
    <w:rsid w:val="00F551BE"/>
    <w:rsid w:val="00FA2B67"/>
    <w:rsid w:val="00FA5F2D"/>
    <w:rsid w:val="00FB66E5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B1A7"/>
  <w15:chartTrackingRefBased/>
  <w15:docId w15:val="{8F3E4EBA-3E07-42E7-95FA-23DF0CAE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CDE"/>
    <w:pPr>
      <w:spacing w:line="276" w:lineRule="auto"/>
    </w:pPr>
    <w:rPr>
      <w:rFonts w:ascii="Arial" w:eastAsia="Arial" w:hAnsi="Arial" w:cs="Arial"/>
      <w:sz w:val="22"/>
      <w:szCs w:val="22"/>
      <w:lang w:val="id" w:eastAsia="id-ID"/>
    </w:rPr>
  </w:style>
  <w:style w:type="paragraph" w:styleId="Heading1">
    <w:name w:val="heading 1"/>
    <w:next w:val="Normal"/>
    <w:link w:val="Heading1Char"/>
    <w:uiPriority w:val="9"/>
    <w:qFormat/>
    <w:rsid w:val="009C7A39"/>
    <w:pPr>
      <w:keepNext/>
      <w:keepLines/>
      <w:numPr>
        <w:numId w:val="6"/>
      </w:numPr>
      <w:spacing w:line="259" w:lineRule="auto"/>
      <w:ind w:left="189" w:hanging="10"/>
      <w:jc w:val="center"/>
      <w:outlineLvl w:val="0"/>
    </w:pPr>
    <w:rPr>
      <w:rFonts w:ascii="Arial" w:eastAsia="Arial" w:hAnsi="Arial" w:cs="Arial"/>
      <w:b/>
      <w:color w:val="000000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AD1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C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D1CDE"/>
    <w:rPr>
      <w:rFonts w:ascii="Arial" w:eastAsia="Arial" w:hAnsi="Arial" w:cs="Arial"/>
      <w:sz w:val="20"/>
      <w:szCs w:val="20"/>
      <w:lang w:val="id" w:eastAsia="id-ID"/>
    </w:rPr>
  </w:style>
  <w:style w:type="paragraph" w:styleId="NoSpacing">
    <w:name w:val="No Spacing"/>
    <w:uiPriority w:val="1"/>
    <w:qFormat/>
    <w:rsid w:val="00AD1CDE"/>
    <w:rPr>
      <w:rFonts w:ascii="Times New Roman" w:eastAsia="Malgun Gothic" w:hAnsi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F02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26684"/>
    <w:rPr>
      <w:rFonts w:ascii="Segoe UI" w:eastAsia="Arial" w:hAnsi="Segoe UI" w:cs="Segoe UI"/>
      <w:sz w:val="18"/>
      <w:szCs w:val="18"/>
      <w:lang w:val="id" w:eastAsia="id-ID"/>
    </w:rPr>
  </w:style>
  <w:style w:type="paragraph" w:styleId="Revision">
    <w:name w:val="Revision"/>
    <w:hidden/>
    <w:uiPriority w:val="99"/>
    <w:semiHidden/>
    <w:rsid w:val="00EB050E"/>
    <w:rPr>
      <w:rFonts w:ascii="Arial" w:eastAsia="Arial" w:hAnsi="Arial" w:cs="Arial"/>
      <w:sz w:val="22"/>
      <w:szCs w:val="22"/>
      <w:lang w:val="id" w:eastAsia="id-ID"/>
    </w:rPr>
  </w:style>
  <w:style w:type="character" w:customStyle="1" w:styleId="Heading1Char">
    <w:name w:val="Heading 1 Char"/>
    <w:link w:val="Heading1"/>
    <w:uiPriority w:val="9"/>
    <w:rsid w:val="009C7A39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rsid w:val="009C7A39"/>
    <w:rPr>
      <w:rFonts w:eastAsia="Times New Roman"/>
      <w:sz w:val="24"/>
      <w:szCs w:val="24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5EA484-1F18-4AE1-86EC-EA5E2F62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annisarachmawati.pro@gmail.com</dc:creator>
  <cp:keywords/>
  <dc:description/>
  <cp:lastModifiedBy>User</cp:lastModifiedBy>
  <cp:revision>5</cp:revision>
  <cp:lastPrinted>2022-10-11T12:29:00Z</cp:lastPrinted>
  <dcterms:created xsi:type="dcterms:W3CDTF">2022-10-11T02:06:00Z</dcterms:created>
  <dcterms:modified xsi:type="dcterms:W3CDTF">2022-10-11T12:32:00Z</dcterms:modified>
</cp:coreProperties>
</file>